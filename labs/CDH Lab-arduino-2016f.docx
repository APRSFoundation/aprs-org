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9C4" w:rsidRPr="0015143F" w:rsidRDefault="001A29C4">
      <w:pPr>
        <w:rPr>
          <w:b/>
        </w:rPr>
      </w:pPr>
      <w:r w:rsidRPr="001A48EE">
        <w:rPr>
          <w:b/>
          <w:sz w:val="28"/>
          <w:szCs w:val="28"/>
        </w:rPr>
        <w:t>EA-467 Command and Control</w:t>
      </w:r>
      <w:r w:rsidR="0029292B" w:rsidRPr="001A48EE">
        <w:rPr>
          <w:b/>
          <w:sz w:val="28"/>
          <w:szCs w:val="28"/>
        </w:rPr>
        <w:t xml:space="preserve"> – Data Handling</w:t>
      </w:r>
      <w:r w:rsidR="00E5086E">
        <w:rPr>
          <w:b/>
        </w:rPr>
        <w:tab/>
      </w:r>
      <w:r w:rsidR="004E024C">
        <w:t xml:space="preserve">(rev </w:t>
      </w:r>
      <w:r w:rsidR="003132F1">
        <w:t>f</w:t>
      </w:r>
      <w:bookmarkStart w:id="0" w:name="_GoBack"/>
      <w:bookmarkEnd w:id="0"/>
      <w:r w:rsidR="00826070">
        <w:t xml:space="preserve">)    </w:t>
      </w:r>
      <w:r w:rsidR="00957F68">
        <w:t>28</w:t>
      </w:r>
      <w:r w:rsidR="004E46D2">
        <w:t xml:space="preserve"> Sep 2016</w:t>
      </w:r>
    </w:p>
    <w:p w:rsidR="001A29C4" w:rsidRDefault="001A29C4"/>
    <w:p w:rsidR="001A29C4" w:rsidRDefault="00D62C2A" w:rsidP="009764A6">
      <w:pPr>
        <w:jc w:val="both"/>
      </w:pPr>
      <w:r w:rsidRPr="00D85B79">
        <w:rPr>
          <w:b/>
          <w:u w:val="single"/>
        </w:rPr>
        <w:t>INTRODUCTION</w:t>
      </w:r>
      <w:r w:rsidR="00D85B79">
        <w:rPr>
          <w:b/>
        </w:rPr>
        <w:t xml:space="preserve">: </w:t>
      </w:r>
      <w:r w:rsidR="001A29C4" w:rsidRPr="00D85B79">
        <w:t>Every</w:t>
      </w:r>
      <w:r w:rsidR="001A29C4">
        <w:t xml:space="preserve"> </w:t>
      </w:r>
      <w:r w:rsidR="00157844">
        <w:t xml:space="preserve">complex </w:t>
      </w:r>
      <w:r w:rsidR="001A29C4">
        <w:t xml:space="preserve">system </w:t>
      </w:r>
      <w:r w:rsidR="00157844">
        <w:t xml:space="preserve">such </w:t>
      </w:r>
      <w:r w:rsidR="001A29C4">
        <w:t>as a satellite or even satellite subsystem has a CPU processor</w:t>
      </w:r>
      <w:r w:rsidR="00D743E1">
        <w:t>.  The processor’s job is</w:t>
      </w:r>
      <w:r w:rsidR="001A29C4">
        <w:t xml:space="preserve"> to monitor conditions and status</w:t>
      </w:r>
      <w:r w:rsidR="00D743E1">
        <w:t xml:space="preserve"> of its system.  It is also responsible for the </w:t>
      </w:r>
      <w:r w:rsidR="001A29C4">
        <w:t>im</w:t>
      </w:r>
      <w:r w:rsidR="0015143F">
        <w:t>plement</w:t>
      </w:r>
      <w:r w:rsidR="00D743E1">
        <w:t xml:space="preserve">ation of </w:t>
      </w:r>
      <w:r w:rsidR="0015143F">
        <w:t xml:space="preserve">algorithms, </w:t>
      </w:r>
      <w:r w:rsidR="00D743E1">
        <w:t xml:space="preserve">and the </w:t>
      </w:r>
      <w:r w:rsidR="0015143F">
        <w:t>command and</w:t>
      </w:r>
      <w:r w:rsidR="00BF16DC">
        <w:t xml:space="preserve"> control</w:t>
      </w:r>
      <w:r w:rsidR="001A29C4">
        <w:t xml:space="preserve"> necessary for proper operation.  Generally</w:t>
      </w:r>
      <w:r w:rsidR="00D743E1">
        <w:t>,</w:t>
      </w:r>
      <w:r w:rsidR="001A29C4">
        <w:t xml:space="preserve"> the CPU of a simple </w:t>
      </w:r>
      <w:r w:rsidR="00F80DCF">
        <w:t xml:space="preserve">system will perform </w:t>
      </w:r>
      <w:r w:rsidR="00BE1F54">
        <w:t xml:space="preserve">the </w:t>
      </w:r>
      <w:r w:rsidR="00D743E1">
        <w:t xml:space="preserve">following </w:t>
      </w:r>
      <w:r w:rsidR="00F80DCF">
        <w:t xml:space="preserve">tasks, and </w:t>
      </w:r>
      <w:r w:rsidR="00D743E1">
        <w:t xml:space="preserve">the engineer </w:t>
      </w:r>
      <w:r w:rsidR="00F80DCF">
        <w:t>will write code to i</w:t>
      </w:r>
      <w:r w:rsidR="0077009A">
        <w:t>mplement them during satellite design.</w:t>
      </w:r>
      <w:r w:rsidR="00D743E1">
        <w:t xml:space="preserve">  This lab will teach you how to do the following:</w:t>
      </w:r>
    </w:p>
    <w:p w:rsidR="001A29C4" w:rsidRDefault="001A29C4" w:rsidP="009764A6">
      <w:pPr>
        <w:jc w:val="both"/>
      </w:pPr>
    </w:p>
    <w:p w:rsidR="001A29C4" w:rsidRPr="00F20BEA" w:rsidRDefault="00F20BEA" w:rsidP="009764A6">
      <w:pPr>
        <w:numPr>
          <w:ilvl w:val="0"/>
          <w:numId w:val="1"/>
        </w:numPr>
        <w:jc w:val="both"/>
        <w:rPr>
          <w:sz w:val="20"/>
          <w:szCs w:val="20"/>
        </w:rPr>
      </w:pPr>
      <w:r w:rsidRPr="00F20BEA">
        <w:rPr>
          <w:sz w:val="20"/>
          <w:szCs w:val="20"/>
        </w:rPr>
        <w:t xml:space="preserve">Monitor </w:t>
      </w:r>
      <w:r w:rsidR="001A29C4" w:rsidRPr="00F20BEA">
        <w:rPr>
          <w:sz w:val="20"/>
          <w:szCs w:val="20"/>
        </w:rPr>
        <w:t>sensors, voltages , currents, temperatures, states</w:t>
      </w:r>
      <w:r w:rsidR="009A2D67">
        <w:rPr>
          <w:sz w:val="20"/>
          <w:szCs w:val="20"/>
        </w:rPr>
        <w:t>,</w:t>
      </w:r>
      <w:r w:rsidR="001A29C4" w:rsidRPr="00F20BEA">
        <w:rPr>
          <w:sz w:val="20"/>
          <w:szCs w:val="20"/>
        </w:rPr>
        <w:t xml:space="preserve"> and status</w:t>
      </w:r>
    </w:p>
    <w:p w:rsidR="001A29C4" w:rsidRPr="00F20BEA" w:rsidRDefault="001A29C4" w:rsidP="009764A6">
      <w:pPr>
        <w:numPr>
          <w:ilvl w:val="0"/>
          <w:numId w:val="1"/>
        </w:numPr>
        <w:jc w:val="both"/>
        <w:rPr>
          <w:sz w:val="20"/>
          <w:szCs w:val="20"/>
        </w:rPr>
      </w:pPr>
      <w:r w:rsidRPr="00F20BEA">
        <w:rPr>
          <w:sz w:val="20"/>
          <w:szCs w:val="20"/>
        </w:rPr>
        <w:t>Combine this information into telemetry and transmit it to the ground</w:t>
      </w:r>
    </w:p>
    <w:p w:rsidR="001A29C4" w:rsidRPr="00F20BEA" w:rsidRDefault="001A29C4" w:rsidP="009764A6">
      <w:pPr>
        <w:numPr>
          <w:ilvl w:val="0"/>
          <w:numId w:val="1"/>
        </w:numPr>
        <w:jc w:val="both"/>
        <w:rPr>
          <w:sz w:val="20"/>
          <w:szCs w:val="20"/>
        </w:rPr>
      </w:pPr>
      <w:r w:rsidRPr="00F20BEA">
        <w:rPr>
          <w:sz w:val="20"/>
          <w:szCs w:val="20"/>
        </w:rPr>
        <w:t>Communicate with the ground for command and control</w:t>
      </w:r>
    </w:p>
    <w:p w:rsidR="001A29C4" w:rsidRPr="00F20BEA" w:rsidRDefault="001A29C4" w:rsidP="009764A6">
      <w:pPr>
        <w:numPr>
          <w:ilvl w:val="0"/>
          <w:numId w:val="1"/>
        </w:numPr>
        <w:jc w:val="both"/>
        <w:rPr>
          <w:sz w:val="20"/>
          <w:szCs w:val="20"/>
        </w:rPr>
      </w:pPr>
      <w:r w:rsidRPr="00F20BEA">
        <w:rPr>
          <w:sz w:val="20"/>
          <w:szCs w:val="20"/>
        </w:rPr>
        <w:t>Log data and telemetry when out of view of ground station</w:t>
      </w:r>
    </w:p>
    <w:p w:rsidR="00F20BEA" w:rsidRDefault="00F20BEA" w:rsidP="009764A6">
      <w:pPr>
        <w:numPr>
          <w:ilvl w:val="0"/>
          <w:numId w:val="1"/>
        </w:numPr>
        <w:jc w:val="both"/>
        <w:rPr>
          <w:sz w:val="20"/>
          <w:szCs w:val="20"/>
        </w:rPr>
      </w:pPr>
      <w:r>
        <w:rPr>
          <w:sz w:val="20"/>
          <w:szCs w:val="20"/>
        </w:rPr>
        <w:t>Activate/control devices</w:t>
      </w:r>
      <w:r w:rsidR="00BF16DC">
        <w:rPr>
          <w:sz w:val="20"/>
          <w:szCs w:val="20"/>
        </w:rPr>
        <w:t>, e.g. to</w:t>
      </w:r>
      <w:r>
        <w:rPr>
          <w:sz w:val="20"/>
          <w:szCs w:val="20"/>
        </w:rPr>
        <w:t xml:space="preserve"> activate a string cu</w:t>
      </w:r>
      <w:r w:rsidR="00D17457">
        <w:rPr>
          <w:sz w:val="20"/>
          <w:szCs w:val="20"/>
        </w:rPr>
        <w:t>tter</w:t>
      </w:r>
      <w:r>
        <w:rPr>
          <w:sz w:val="20"/>
          <w:szCs w:val="20"/>
        </w:rPr>
        <w:t xml:space="preserve"> to deploy an antenna or solar panel </w:t>
      </w:r>
    </w:p>
    <w:p w:rsidR="00F20BEA" w:rsidRDefault="00F20BEA" w:rsidP="009764A6">
      <w:pPr>
        <w:numPr>
          <w:ilvl w:val="0"/>
          <w:numId w:val="1"/>
        </w:numPr>
        <w:jc w:val="both"/>
        <w:rPr>
          <w:sz w:val="20"/>
          <w:szCs w:val="20"/>
        </w:rPr>
      </w:pPr>
      <w:r>
        <w:rPr>
          <w:sz w:val="20"/>
          <w:szCs w:val="20"/>
        </w:rPr>
        <w:t>Schedule spacecraft and payload operations</w:t>
      </w:r>
    </w:p>
    <w:p w:rsidR="001A29C4" w:rsidRPr="00F20BEA" w:rsidRDefault="001A29C4" w:rsidP="009764A6">
      <w:pPr>
        <w:numPr>
          <w:ilvl w:val="0"/>
          <w:numId w:val="1"/>
        </w:numPr>
        <w:jc w:val="both"/>
        <w:rPr>
          <w:sz w:val="20"/>
          <w:szCs w:val="20"/>
        </w:rPr>
      </w:pPr>
      <w:r w:rsidRPr="00F20BEA">
        <w:rPr>
          <w:sz w:val="20"/>
          <w:szCs w:val="20"/>
        </w:rPr>
        <w:t>Monitor power systems and maintain safe loads</w:t>
      </w:r>
    </w:p>
    <w:p w:rsidR="001A29C4" w:rsidRPr="00F20BEA" w:rsidRDefault="00572759" w:rsidP="009764A6">
      <w:pPr>
        <w:numPr>
          <w:ilvl w:val="0"/>
          <w:numId w:val="1"/>
        </w:numPr>
        <w:jc w:val="both"/>
        <w:rPr>
          <w:sz w:val="20"/>
          <w:szCs w:val="20"/>
        </w:rPr>
      </w:pPr>
      <w:r>
        <w:rPr>
          <w:b/>
          <w:noProof/>
        </w:rPr>
        <w:drawing>
          <wp:anchor distT="0" distB="0" distL="114300" distR="114300" simplePos="0" relativeHeight="251669504" behindDoc="0" locked="0" layoutInCell="1" allowOverlap="1" wp14:anchorId="5FB02A9A" wp14:editId="045F3EEC">
            <wp:simplePos x="0" y="0"/>
            <wp:positionH relativeFrom="column">
              <wp:posOffset>3649980</wp:posOffset>
            </wp:positionH>
            <wp:positionV relativeFrom="paragraph">
              <wp:posOffset>68580</wp:posOffset>
            </wp:positionV>
            <wp:extent cx="2414905" cy="189420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4905" cy="1894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9C4" w:rsidRPr="00F20BEA">
        <w:rPr>
          <w:sz w:val="20"/>
          <w:szCs w:val="20"/>
        </w:rPr>
        <w:t xml:space="preserve">Monitor attitude and implement </w:t>
      </w:r>
      <w:r w:rsidR="00F80DCF" w:rsidRPr="00F20BEA">
        <w:rPr>
          <w:sz w:val="20"/>
          <w:szCs w:val="20"/>
        </w:rPr>
        <w:t>attitude control</w:t>
      </w:r>
      <w:r w:rsidR="00BF16DC">
        <w:rPr>
          <w:sz w:val="20"/>
          <w:szCs w:val="20"/>
        </w:rPr>
        <w:t xml:space="preserve"> algorithms</w:t>
      </w:r>
    </w:p>
    <w:p w:rsidR="00F80DCF" w:rsidRDefault="00F80DCF" w:rsidP="00F815ED"/>
    <w:p w:rsidR="00F80DCF" w:rsidRDefault="007077CD" w:rsidP="009764A6">
      <w:pPr>
        <w:jc w:val="both"/>
        <w:rPr>
          <w:b/>
        </w:rPr>
      </w:pPr>
      <w:r>
        <w:rPr>
          <w:b/>
        </w:rPr>
        <w:t>Arduino</w:t>
      </w:r>
      <w:r w:rsidR="0029292B">
        <w:rPr>
          <w:b/>
        </w:rPr>
        <w:t xml:space="preserve"> CPU</w:t>
      </w:r>
      <w:r w:rsidR="00F80DCF" w:rsidRPr="003761C3">
        <w:rPr>
          <w:b/>
        </w:rPr>
        <w:t>:</w:t>
      </w:r>
    </w:p>
    <w:p w:rsidR="0029292B" w:rsidRDefault="0029292B" w:rsidP="009764A6">
      <w:pPr>
        <w:jc w:val="both"/>
      </w:pPr>
      <w:r>
        <w:t xml:space="preserve">The </w:t>
      </w:r>
      <w:r w:rsidR="00D20053">
        <w:t xml:space="preserve">Arduino </w:t>
      </w:r>
      <w:r w:rsidR="00D85B79">
        <w:t xml:space="preserve">CPU </w:t>
      </w:r>
      <w:r w:rsidR="00D35AFB">
        <w:t>is a</w:t>
      </w:r>
      <w:r w:rsidR="00D20053">
        <w:t xml:space="preserve"> </w:t>
      </w:r>
      <w:r w:rsidR="00BF16DC">
        <w:t>widely used educational and training</w:t>
      </w:r>
      <w:r w:rsidR="00D20053">
        <w:t xml:space="preserve"> system for micro controllers. </w:t>
      </w:r>
      <w:r>
        <w:t xml:space="preserve">It is easy to program </w:t>
      </w:r>
      <w:r w:rsidR="00BF16DC">
        <w:t>and very flexible</w:t>
      </w:r>
      <w:r w:rsidR="00D20053">
        <w:t>.</w:t>
      </w:r>
      <w:r w:rsidR="00CC474B">
        <w:t xml:space="preserve"> </w:t>
      </w:r>
      <w:r>
        <w:t>There is a wealth of information and routines available for this processor.</w:t>
      </w:r>
      <w:r w:rsidR="00D85B79">
        <w:t xml:space="preserve">  The Arduino board</w:t>
      </w:r>
      <w:r w:rsidR="00AD2204">
        <w:t xml:space="preserve"> shown here and below is an image of the CPU board attached to a prototyping board where you will add interface circuits.</w:t>
      </w:r>
    </w:p>
    <w:p w:rsidR="00A42DEE" w:rsidRDefault="00A42DEE" w:rsidP="009764A6">
      <w:pPr>
        <w:jc w:val="both"/>
        <w:rPr>
          <w:b/>
        </w:rPr>
      </w:pPr>
    </w:p>
    <w:p w:rsidR="00D35AFB" w:rsidRDefault="00D35AFB" w:rsidP="00F80DCF">
      <w:pPr>
        <w:rPr>
          <w:b/>
        </w:rPr>
      </w:pPr>
    </w:p>
    <w:p w:rsidR="00D800F4" w:rsidRDefault="00E07CD6" w:rsidP="00432D9D">
      <w:r w:rsidRPr="00E07CD6">
        <w:rPr>
          <w:b/>
          <w:u w:val="single"/>
        </w:rPr>
        <w:t>EXERCISE OBJECTIVES:</w:t>
      </w:r>
      <w:r w:rsidR="00684636">
        <w:t xml:space="preserve">  </w:t>
      </w:r>
      <w:r w:rsidR="0029292B">
        <w:t>For code development we will use th</w:t>
      </w:r>
      <w:r w:rsidR="00D20053">
        <w:t>e prototyping</w:t>
      </w:r>
      <w:r w:rsidR="00D35AFB">
        <w:t xml:space="preserve"> board shown</w:t>
      </w:r>
      <w:r w:rsidR="0029292B">
        <w:t xml:space="preserve"> </w:t>
      </w:r>
      <w:r w:rsidR="00BF16DC">
        <w:t>to the right</w:t>
      </w:r>
      <w:r w:rsidR="0029292B">
        <w:t>.</w:t>
      </w:r>
      <w:r w:rsidR="00D20053">
        <w:t xml:space="preserve"> </w:t>
      </w:r>
      <w:r w:rsidR="00684636">
        <w:t xml:space="preserve">You will program your processor to perform the </w:t>
      </w:r>
      <w:r w:rsidR="00D743E1">
        <w:t xml:space="preserve">following  </w:t>
      </w:r>
      <w:r w:rsidR="00684636">
        <w:t xml:space="preserve">mission profile.  </w:t>
      </w:r>
      <w:r w:rsidRPr="00E07CD6">
        <w:rPr>
          <w:b/>
        </w:rPr>
        <w:t>(Note: In order to maximize learning, ensure that you enter the lines of code in this handout manually rather than by using copy and paste.)</w:t>
      </w:r>
      <w:r w:rsidR="00D858BA">
        <w:t xml:space="preserve">  </w:t>
      </w:r>
    </w:p>
    <w:p w:rsidR="00D800F4" w:rsidRDefault="00D800F4" w:rsidP="00432D9D"/>
    <w:p w:rsidR="00684636" w:rsidRDefault="00877FDD" w:rsidP="00432D9D">
      <w:r>
        <w:rPr>
          <w:b/>
          <w:noProof/>
          <w:u w:val="single"/>
        </w:rPr>
        <w:drawing>
          <wp:anchor distT="0" distB="0" distL="114300" distR="114300" simplePos="0" relativeHeight="251710464" behindDoc="0" locked="0" layoutInCell="1" allowOverlap="1" wp14:anchorId="1FE0E3BC" wp14:editId="118D70DA">
            <wp:simplePos x="0" y="0"/>
            <wp:positionH relativeFrom="column">
              <wp:posOffset>2926080</wp:posOffset>
            </wp:positionH>
            <wp:positionV relativeFrom="paragraph">
              <wp:posOffset>165735</wp:posOffset>
            </wp:positionV>
            <wp:extent cx="2870200" cy="2245995"/>
            <wp:effectExtent l="0" t="0" r="635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2245995"/>
                    </a:xfrm>
                    <a:prstGeom prst="rect">
                      <a:avLst/>
                    </a:prstGeom>
                    <a:noFill/>
                    <a:ln>
                      <a:noFill/>
                    </a:ln>
                  </pic:spPr>
                </pic:pic>
              </a:graphicData>
            </a:graphic>
            <wp14:sizeRelH relativeFrom="page">
              <wp14:pctWidth>0</wp14:pctWidth>
            </wp14:sizeRelH>
            <wp14:sizeRelV relativeFrom="page">
              <wp14:pctHeight>0</wp14:pctHeight>
            </wp14:sizeRelV>
          </wp:anchor>
        </w:drawing>
      </w:r>
      <w:r w:rsidR="00684636">
        <w:t xml:space="preserve">Keep the </w:t>
      </w:r>
      <w:r w:rsidR="00FA2452">
        <w:t xml:space="preserve">objectives of your </w:t>
      </w:r>
      <w:r w:rsidR="00D35AFB">
        <w:t>spacecraft in</w:t>
      </w:r>
      <w:r w:rsidR="00684636">
        <w:t xml:space="preserve"> mind as you learn how to program the CPU through the various parts of the lab:</w:t>
      </w:r>
    </w:p>
    <w:p w:rsidR="00684636" w:rsidRDefault="00684636" w:rsidP="009764A6">
      <w:pPr>
        <w:jc w:val="both"/>
      </w:pPr>
    </w:p>
    <w:p w:rsidR="00D85B79" w:rsidRDefault="00D85B79" w:rsidP="009764A6">
      <w:pPr>
        <w:jc w:val="both"/>
      </w:pPr>
      <w:r>
        <w:t>Mission Profile:</w:t>
      </w:r>
    </w:p>
    <w:p w:rsidR="00684636" w:rsidRDefault="00684636" w:rsidP="00D85B79">
      <w:pPr>
        <w:pStyle w:val="ListParagraph"/>
        <w:numPr>
          <w:ilvl w:val="0"/>
          <w:numId w:val="3"/>
        </w:numPr>
        <w:jc w:val="both"/>
      </w:pPr>
      <w:r>
        <w:t>Initialize variables and run self-test</w:t>
      </w:r>
    </w:p>
    <w:p w:rsidR="00684636" w:rsidRDefault="00684636" w:rsidP="00D85B79">
      <w:pPr>
        <w:pStyle w:val="ListParagraph"/>
        <w:numPr>
          <w:ilvl w:val="0"/>
          <w:numId w:val="3"/>
        </w:numPr>
        <w:jc w:val="both"/>
      </w:pPr>
      <w:r>
        <w:t>Begin data/telemetry logging</w:t>
      </w:r>
    </w:p>
    <w:p w:rsidR="00684636" w:rsidRDefault="00684636" w:rsidP="00D85B79">
      <w:pPr>
        <w:pStyle w:val="ListParagraph"/>
        <w:numPr>
          <w:ilvl w:val="0"/>
          <w:numId w:val="3"/>
        </w:numPr>
        <w:jc w:val="both"/>
      </w:pPr>
      <w:r>
        <w:t>Wait for Separation Switch activation</w:t>
      </w:r>
    </w:p>
    <w:p w:rsidR="00684636" w:rsidRDefault="003761C3" w:rsidP="00D85B79">
      <w:pPr>
        <w:pStyle w:val="ListParagraph"/>
        <w:numPr>
          <w:ilvl w:val="0"/>
          <w:numId w:val="3"/>
        </w:numPr>
        <w:jc w:val="both"/>
      </w:pPr>
      <w:r>
        <w:t xml:space="preserve">Delay </w:t>
      </w:r>
    </w:p>
    <w:p w:rsidR="00684636" w:rsidRDefault="00684636" w:rsidP="00D85B79">
      <w:pPr>
        <w:pStyle w:val="ListParagraph"/>
        <w:numPr>
          <w:ilvl w:val="0"/>
          <w:numId w:val="3"/>
        </w:numPr>
        <w:jc w:val="both"/>
      </w:pPr>
      <w:r>
        <w:t>Monitor sun tracker for alignment</w:t>
      </w:r>
    </w:p>
    <w:p w:rsidR="00684636" w:rsidRDefault="00684636" w:rsidP="00D85B79">
      <w:pPr>
        <w:pStyle w:val="ListParagraph"/>
        <w:numPr>
          <w:ilvl w:val="0"/>
          <w:numId w:val="3"/>
        </w:numPr>
        <w:jc w:val="both"/>
      </w:pPr>
      <w:r>
        <w:t>Deploy solar panel when sun aligned</w:t>
      </w:r>
    </w:p>
    <w:p w:rsidR="00684636" w:rsidRDefault="00684636" w:rsidP="00D85B79">
      <w:pPr>
        <w:pStyle w:val="ListParagraph"/>
        <w:numPr>
          <w:ilvl w:val="0"/>
          <w:numId w:val="3"/>
        </w:numPr>
        <w:jc w:val="both"/>
      </w:pPr>
      <w:r>
        <w:t>Record telemetry</w:t>
      </w:r>
    </w:p>
    <w:p w:rsidR="00684636" w:rsidRDefault="00684636" w:rsidP="00D85B79">
      <w:pPr>
        <w:pStyle w:val="ListParagraph"/>
        <w:numPr>
          <w:ilvl w:val="0"/>
          <w:numId w:val="3"/>
        </w:numPr>
        <w:jc w:val="both"/>
      </w:pPr>
      <w:r>
        <w:t>Await ground station acquisition</w:t>
      </w:r>
    </w:p>
    <w:p w:rsidR="00684636" w:rsidRDefault="00684636" w:rsidP="00D85B79">
      <w:pPr>
        <w:pStyle w:val="ListParagraph"/>
        <w:numPr>
          <w:ilvl w:val="0"/>
          <w:numId w:val="3"/>
        </w:numPr>
        <w:jc w:val="both"/>
      </w:pPr>
      <w:r>
        <w:t>Download data log</w:t>
      </w:r>
    </w:p>
    <w:p w:rsidR="00684636" w:rsidRDefault="00684636" w:rsidP="009764A6">
      <w:pPr>
        <w:jc w:val="both"/>
      </w:pPr>
    </w:p>
    <w:p w:rsidR="00291EA9" w:rsidRDefault="009E76EC" w:rsidP="00C11A4B">
      <w:pPr>
        <w:jc w:val="both"/>
        <w:rPr>
          <w:b/>
        </w:rPr>
      </w:pPr>
      <w:r w:rsidRPr="00684636">
        <w:rPr>
          <w:b/>
        </w:rPr>
        <w:t>PART A</w:t>
      </w:r>
      <w:r w:rsidR="0095652D">
        <w:rPr>
          <w:b/>
        </w:rPr>
        <w:t xml:space="preserve"> – The Basics</w:t>
      </w:r>
    </w:p>
    <w:p w:rsidR="009C3253" w:rsidRDefault="009C3253" w:rsidP="00BE655B">
      <w:pPr>
        <w:jc w:val="both"/>
      </w:pPr>
    </w:p>
    <w:p w:rsidR="00572759" w:rsidRDefault="009E76EC" w:rsidP="00BE655B">
      <w:pPr>
        <w:jc w:val="both"/>
      </w:pPr>
      <w:r w:rsidRPr="00D20053">
        <w:t xml:space="preserve">On the desktop, open the </w:t>
      </w:r>
      <w:r w:rsidR="00144E44" w:rsidRPr="00D20053">
        <w:t>A</w:t>
      </w:r>
      <w:r w:rsidR="00575706">
        <w:t>rduino</w:t>
      </w:r>
      <w:r w:rsidRPr="00D20053">
        <w:t xml:space="preserve"> Editor.  Connect your CPU board to</w:t>
      </w:r>
      <w:r w:rsidR="00D85B79">
        <w:t xml:space="preserve"> power and </w:t>
      </w:r>
      <w:r w:rsidRPr="00D20053">
        <w:t xml:space="preserve">the PC </w:t>
      </w:r>
      <w:r w:rsidRPr="0002181A">
        <w:t xml:space="preserve">via the </w:t>
      </w:r>
      <w:r w:rsidR="00D85B79" w:rsidRPr="0002181A">
        <w:t>provided USB cable</w:t>
      </w:r>
      <w:r w:rsidR="00B650B3" w:rsidRPr="00D20053">
        <w:t xml:space="preserve">. </w:t>
      </w:r>
      <w:r w:rsidR="00572759">
        <w:t xml:space="preserve">Now plug in the Arduino’s USB cable and check which serial port the board is using in the “Devices and Printers” folder in the start menu or control panel. This should match the serial port under the “Tools </w:t>
      </w:r>
      <w:r w:rsidR="00572759">
        <w:sym w:font="Wingdings" w:char="F0E0"/>
      </w:r>
      <w:r w:rsidR="00572759">
        <w:t xml:space="preserve"> Serial Port” tab in the toolbar. </w:t>
      </w:r>
      <w:r w:rsidR="00D85B79">
        <w:t xml:space="preserve"> </w:t>
      </w:r>
    </w:p>
    <w:p w:rsidR="00572759" w:rsidRDefault="00572759" w:rsidP="00572759">
      <w:pPr>
        <w:jc w:val="both"/>
      </w:pPr>
    </w:p>
    <w:p w:rsidR="009C3253" w:rsidRDefault="00B650B3" w:rsidP="00572759">
      <w:pPr>
        <w:jc w:val="both"/>
      </w:pPr>
      <w:r w:rsidRPr="00D20053">
        <w:t xml:space="preserve">Every </w:t>
      </w:r>
      <w:r w:rsidR="00D35AFB">
        <w:t>Arduino</w:t>
      </w:r>
      <w:r w:rsidR="00BF16DC" w:rsidRPr="00D20053">
        <w:t xml:space="preserve"> </w:t>
      </w:r>
      <w:r w:rsidRPr="00D20053">
        <w:t xml:space="preserve">program </w:t>
      </w:r>
      <w:r w:rsidR="00D35AFB">
        <w:t>consists of</w:t>
      </w:r>
      <w:r w:rsidR="009C3253">
        <w:t xml:space="preserve"> an initial area for declaring global variables and</w:t>
      </w:r>
      <w:r w:rsidR="00D35AFB">
        <w:t xml:space="preserve"> </w:t>
      </w:r>
      <w:r w:rsidRPr="00D20053">
        <w:t xml:space="preserve">two </w:t>
      </w:r>
      <w:r w:rsidR="00D35AFB">
        <w:t xml:space="preserve">main functions that can be called to execute </w:t>
      </w:r>
      <w:r w:rsidR="009C3253">
        <w:t xml:space="preserve">program </w:t>
      </w:r>
      <w:r w:rsidR="00D35AFB">
        <w:t xml:space="preserve"> </w:t>
      </w:r>
      <w:r w:rsidR="009C3253">
        <w:t>statements</w:t>
      </w:r>
      <w:r w:rsidR="00D35AFB">
        <w:t xml:space="preserve">. The first is the </w:t>
      </w:r>
      <w:r w:rsidR="00D35AFB" w:rsidRPr="00572759">
        <w:rPr>
          <w:rFonts w:ascii="Courier New" w:hAnsi="Courier New" w:cs="Courier New"/>
          <w:b/>
          <w:sz w:val="22"/>
        </w:rPr>
        <w:t>setup(</w:t>
      </w:r>
      <w:r w:rsidR="009764A6" w:rsidRPr="00572759">
        <w:rPr>
          <w:rFonts w:ascii="Courier New" w:hAnsi="Courier New" w:cs="Courier New"/>
          <w:b/>
          <w:sz w:val="22"/>
        </w:rPr>
        <w:t>)</w:t>
      </w:r>
      <w:r w:rsidR="009764A6" w:rsidRPr="00572759">
        <w:rPr>
          <w:sz w:val="22"/>
        </w:rPr>
        <w:t xml:space="preserve"> </w:t>
      </w:r>
      <w:r w:rsidR="009764A6">
        <w:t>function</w:t>
      </w:r>
      <w:r w:rsidR="00D35AFB">
        <w:t xml:space="preserve">, which </w:t>
      </w:r>
      <w:r w:rsidR="00B21C76">
        <w:t xml:space="preserve">can be used to set </w:t>
      </w:r>
      <w:r w:rsidR="0002181A">
        <w:t>initial</w:t>
      </w:r>
      <w:r w:rsidR="009C3253">
        <w:t xml:space="preserve"> conditions,</w:t>
      </w:r>
      <w:r w:rsidR="0002181A">
        <w:t xml:space="preserve"> the </w:t>
      </w:r>
      <w:r w:rsidR="00D35AFB">
        <w:t>pin modes</w:t>
      </w:r>
      <w:r w:rsidR="0002181A">
        <w:t>,</w:t>
      </w:r>
      <w:r w:rsidR="00B21C76">
        <w:t xml:space="preserve"> and initialize the serial monitor</w:t>
      </w:r>
      <w:r w:rsidR="00D35AFB">
        <w:t xml:space="preserve"> upon startup. It only runs once</w:t>
      </w:r>
      <w:r w:rsidR="009764A6">
        <w:t xml:space="preserve"> when the board is powered on or reset. The second is the </w:t>
      </w:r>
      <w:r w:rsidR="009764A6" w:rsidRPr="00572759">
        <w:rPr>
          <w:rFonts w:ascii="Courier New" w:hAnsi="Courier New" w:cs="Courier New"/>
          <w:b/>
          <w:sz w:val="22"/>
        </w:rPr>
        <w:t>loop()</w:t>
      </w:r>
      <w:r w:rsidR="009764A6" w:rsidRPr="00572759">
        <w:rPr>
          <w:rFonts w:ascii="Courier New" w:hAnsi="Courier New" w:cs="Courier New"/>
          <w:sz w:val="22"/>
        </w:rPr>
        <w:t xml:space="preserve"> </w:t>
      </w:r>
      <w:r w:rsidR="009764A6">
        <w:t>function which continuously runs</w:t>
      </w:r>
      <w:r w:rsidR="009C3253">
        <w:t xml:space="preserve"> after setup</w:t>
      </w:r>
      <w:r w:rsidR="009764A6">
        <w:t xml:space="preserve">, controlling the outputs based on changing inputs. </w:t>
      </w:r>
    </w:p>
    <w:p w:rsidR="009C3253" w:rsidRDefault="009C3253" w:rsidP="00572759">
      <w:pPr>
        <w:jc w:val="both"/>
      </w:pPr>
    </w:p>
    <w:p w:rsidR="009C3253" w:rsidRPr="00575706" w:rsidRDefault="009C3253" w:rsidP="009C3253">
      <w:pPr>
        <w:jc w:val="both"/>
      </w:pPr>
      <w:r>
        <w:t xml:space="preserve">1.  </w:t>
      </w:r>
      <w:r w:rsidRPr="00BE655B">
        <w:rPr>
          <w:b/>
        </w:rPr>
        <w:t>Global Variables:</w:t>
      </w:r>
      <w:r>
        <w:t xml:space="preserve">  In Arduino, you can declare different types of variables. To make a variable global, declare it at the start of the program, above the </w:t>
      </w:r>
      <w:r w:rsidRPr="00572759">
        <w:rPr>
          <w:rFonts w:ascii="Courier New" w:hAnsi="Courier New" w:cs="Courier New"/>
          <w:b/>
          <w:sz w:val="22"/>
        </w:rPr>
        <w:t>setup()</w:t>
      </w:r>
      <w:r>
        <w:t xml:space="preserve">function. It is important to specify what type you are declaring, as this exercise shows. Declare the </w:t>
      </w:r>
      <w:r w:rsidRPr="00833F02">
        <w:rPr>
          <w:u w:val="single"/>
        </w:rPr>
        <w:t>global</w:t>
      </w:r>
      <w:r>
        <w:t xml:space="preserve"> variables I and X to be integers as shown below: </w:t>
      </w:r>
    </w:p>
    <w:p w:rsidR="009C3253" w:rsidRDefault="009C3253" w:rsidP="009C3253">
      <w:pPr>
        <w:jc w:val="both"/>
      </w:pPr>
    </w:p>
    <w:p w:rsidR="009C3253" w:rsidRPr="00572759" w:rsidRDefault="009C3253" w:rsidP="009C3253">
      <w:pPr>
        <w:jc w:val="both"/>
        <w:rPr>
          <w:rFonts w:ascii="Courier New" w:hAnsi="Courier New" w:cs="Courier New"/>
          <w:b/>
          <w:color w:val="FFFFFF" w:themeColor="background1"/>
          <w:sz w:val="20"/>
          <w:szCs w:val="20"/>
        </w:rPr>
      </w:pPr>
      <w:r>
        <w:rPr>
          <w:b/>
          <w:sz w:val="20"/>
          <w:szCs w:val="20"/>
        </w:rPr>
        <w:tab/>
      </w:r>
      <w:r w:rsidRPr="00572759">
        <w:rPr>
          <w:rFonts w:ascii="Courier New" w:hAnsi="Courier New" w:cs="Courier New"/>
          <w:b/>
          <w:sz w:val="20"/>
          <w:szCs w:val="20"/>
        </w:rPr>
        <w:t xml:space="preserve">int I = 65; </w:t>
      </w:r>
      <w:r w:rsidRPr="00572759">
        <w:rPr>
          <w:rFonts w:ascii="Courier New" w:hAnsi="Courier New" w:cs="Courier New"/>
          <w:b/>
          <w:color w:val="FFFFFF" w:themeColor="background1"/>
          <w:sz w:val="20"/>
          <w:szCs w:val="20"/>
        </w:rPr>
        <w:t>Don’t copy and paste!!!</w:t>
      </w:r>
    </w:p>
    <w:p w:rsidR="009C3253" w:rsidRDefault="009C3253" w:rsidP="009C3253">
      <w:pPr>
        <w:jc w:val="both"/>
        <w:rPr>
          <w:rFonts w:ascii="Courier New" w:hAnsi="Courier New" w:cs="Courier New"/>
          <w:b/>
          <w:sz w:val="20"/>
          <w:szCs w:val="20"/>
        </w:rPr>
      </w:pPr>
      <w:r w:rsidRPr="00572759">
        <w:rPr>
          <w:rFonts w:ascii="Courier New" w:hAnsi="Courier New" w:cs="Courier New"/>
          <w:b/>
          <w:sz w:val="20"/>
          <w:szCs w:val="20"/>
        </w:rPr>
        <w:t xml:space="preserve">  </w:t>
      </w:r>
      <w:r w:rsidRPr="00572759">
        <w:rPr>
          <w:rFonts w:ascii="Courier New" w:hAnsi="Courier New" w:cs="Courier New"/>
          <w:b/>
          <w:sz w:val="20"/>
          <w:szCs w:val="20"/>
        </w:rPr>
        <w:tab/>
        <w:t>int X = 'A';</w:t>
      </w:r>
    </w:p>
    <w:p w:rsidR="009C3253" w:rsidRDefault="009C3253" w:rsidP="009C3253">
      <w:pPr>
        <w:jc w:val="both"/>
      </w:pPr>
    </w:p>
    <w:p w:rsidR="00B650B3" w:rsidRPr="009764A6" w:rsidRDefault="009C3253" w:rsidP="00572759">
      <w:pPr>
        <w:jc w:val="both"/>
      </w:pPr>
      <w:r w:rsidRPr="009C3253">
        <w:rPr>
          <w:b/>
        </w:rPr>
        <w:t>2.  Set</w:t>
      </w:r>
      <w:r>
        <w:rPr>
          <w:b/>
        </w:rPr>
        <w:t>u</w:t>
      </w:r>
      <w:r w:rsidRPr="00BE655B">
        <w:rPr>
          <w:b/>
        </w:rPr>
        <w:t>p:</w:t>
      </w:r>
      <w:r>
        <w:t xml:space="preserve">  Next, c</w:t>
      </w:r>
      <w:r w:rsidR="009764A6">
        <w:t xml:space="preserve">reate the </w:t>
      </w:r>
      <w:r>
        <w:t xml:space="preserve">two </w:t>
      </w:r>
      <w:r w:rsidR="009764A6">
        <w:t xml:space="preserve">functions as shown below. </w:t>
      </w:r>
    </w:p>
    <w:p w:rsidR="00B650B3" w:rsidRDefault="00B650B3" w:rsidP="00C11A4B">
      <w:pPr>
        <w:jc w:val="both"/>
      </w:pPr>
    </w:p>
    <w:p w:rsidR="009764A6" w:rsidRPr="00572759" w:rsidRDefault="002F4553" w:rsidP="00C11A4B">
      <w:pPr>
        <w:jc w:val="both"/>
        <w:rPr>
          <w:rFonts w:ascii="Courier New" w:hAnsi="Courier New" w:cs="Courier New"/>
          <w:b/>
          <w:sz w:val="20"/>
          <w:szCs w:val="20"/>
        </w:rPr>
      </w:pPr>
      <w:r>
        <w:rPr>
          <w:b/>
          <w:sz w:val="20"/>
          <w:szCs w:val="20"/>
        </w:rPr>
        <w:tab/>
      </w:r>
      <w:r w:rsidR="00E07CD6" w:rsidRPr="00572759">
        <w:rPr>
          <w:rFonts w:ascii="Courier New" w:hAnsi="Courier New" w:cs="Courier New"/>
          <w:b/>
          <w:sz w:val="20"/>
          <w:szCs w:val="20"/>
        </w:rPr>
        <w:t>void</w:t>
      </w:r>
      <w:r w:rsidR="009764A6" w:rsidRPr="00572759">
        <w:rPr>
          <w:rFonts w:ascii="Courier New" w:hAnsi="Courier New" w:cs="Courier New"/>
          <w:b/>
          <w:sz w:val="20"/>
          <w:szCs w:val="20"/>
        </w:rPr>
        <w:t xml:space="preserve"> setup</w:t>
      </w:r>
      <w:r w:rsidR="00E07CD6" w:rsidRPr="00572759">
        <w:rPr>
          <w:rFonts w:ascii="Courier New" w:hAnsi="Courier New" w:cs="Courier New"/>
          <w:b/>
          <w:sz w:val="20"/>
          <w:szCs w:val="20"/>
        </w:rPr>
        <w:t>(){</w:t>
      </w:r>
    </w:p>
    <w:p w:rsidR="009764A6" w:rsidRPr="00572759" w:rsidRDefault="00E07CD6" w:rsidP="00C11A4B">
      <w:pPr>
        <w:ind w:firstLine="720"/>
        <w:jc w:val="both"/>
        <w:rPr>
          <w:rFonts w:ascii="Courier New" w:hAnsi="Courier New" w:cs="Courier New"/>
          <w:b/>
          <w:sz w:val="20"/>
          <w:szCs w:val="20"/>
        </w:rPr>
      </w:pPr>
      <w:r w:rsidRPr="00572759">
        <w:rPr>
          <w:rFonts w:ascii="Courier New" w:hAnsi="Courier New" w:cs="Courier New"/>
          <w:b/>
          <w:sz w:val="20"/>
          <w:szCs w:val="20"/>
        </w:rPr>
        <w:t>}</w:t>
      </w:r>
    </w:p>
    <w:p w:rsidR="009764A6" w:rsidRPr="00572759" w:rsidRDefault="000903DA" w:rsidP="00C11A4B">
      <w:pPr>
        <w:jc w:val="both"/>
        <w:rPr>
          <w:rFonts w:ascii="Courier New" w:hAnsi="Courier New" w:cs="Courier New"/>
          <w:b/>
          <w:sz w:val="20"/>
          <w:szCs w:val="20"/>
        </w:rPr>
      </w:pPr>
      <w:r w:rsidRPr="00572759">
        <w:rPr>
          <w:rFonts w:ascii="Courier New" w:hAnsi="Courier New" w:cs="Courier New"/>
          <w:b/>
          <w:sz w:val="20"/>
          <w:szCs w:val="20"/>
        </w:rPr>
        <w:tab/>
      </w:r>
      <w:r w:rsidR="00821D7B" w:rsidRPr="00572759">
        <w:rPr>
          <w:rFonts w:ascii="Courier New" w:hAnsi="Courier New" w:cs="Courier New"/>
          <w:b/>
          <w:color w:val="FFFFFF" w:themeColor="background1"/>
          <w:sz w:val="20"/>
          <w:szCs w:val="20"/>
        </w:rPr>
        <w:t xml:space="preserve">Gotcha! </w:t>
      </w:r>
      <w:r w:rsidRPr="00572759">
        <w:rPr>
          <w:rFonts w:ascii="Courier New" w:hAnsi="Courier New" w:cs="Courier New"/>
          <w:b/>
          <w:color w:val="FFFFFF" w:themeColor="background1"/>
          <w:sz w:val="20"/>
          <w:szCs w:val="20"/>
        </w:rPr>
        <w:t>Don’t copy and paste</w:t>
      </w:r>
      <w:r w:rsidR="00821D7B" w:rsidRPr="00572759">
        <w:rPr>
          <w:rFonts w:ascii="Courier New" w:hAnsi="Courier New" w:cs="Courier New"/>
          <w:b/>
          <w:color w:val="FFFFFF" w:themeColor="background1"/>
          <w:sz w:val="20"/>
          <w:szCs w:val="20"/>
        </w:rPr>
        <w:t xml:space="preserve"> please</w:t>
      </w:r>
      <w:r w:rsidRPr="00572759">
        <w:rPr>
          <w:rFonts w:ascii="Courier New" w:hAnsi="Courier New" w:cs="Courier New"/>
          <w:b/>
          <w:color w:val="FFFFFF" w:themeColor="background1"/>
          <w:sz w:val="20"/>
          <w:szCs w:val="20"/>
        </w:rPr>
        <w:t>!!!</w:t>
      </w:r>
    </w:p>
    <w:p w:rsidR="009764A6" w:rsidRPr="00572759" w:rsidRDefault="00E07CD6" w:rsidP="00C11A4B">
      <w:pPr>
        <w:ind w:firstLine="720"/>
        <w:jc w:val="both"/>
        <w:rPr>
          <w:rFonts w:ascii="Courier New" w:hAnsi="Courier New" w:cs="Courier New"/>
          <w:b/>
          <w:sz w:val="20"/>
          <w:szCs w:val="20"/>
        </w:rPr>
      </w:pPr>
      <w:r w:rsidRPr="00572759">
        <w:rPr>
          <w:rFonts w:ascii="Courier New" w:hAnsi="Courier New" w:cs="Courier New"/>
          <w:b/>
          <w:sz w:val="20"/>
          <w:szCs w:val="20"/>
        </w:rPr>
        <w:t>void</w:t>
      </w:r>
      <w:r w:rsidR="009764A6" w:rsidRPr="00572759">
        <w:rPr>
          <w:rFonts w:ascii="Courier New" w:hAnsi="Courier New" w:cs="Courier New"/>
          <w:b/>
          <w:sz w:val="20"/>
          <w:szCs w:val="20"/>
        </w:rPr>
        <w:t xml:space="preserve"> loop</w:t>
      </w:r>
      <w:r w:rsidRPr="00572759">
        <w:rPr>
          <w:rFonts w:ascii="Courier New" w:hAnsi="Courier New" w:cs="Courier New"/>
          <w:b/>
          <w:sz w:val="20"/>
          <w:szCs w:val="20"/>
        </w:rPr>
        <w:t>(){</w:t>
      </w:r>
    </w:p>
    <w:p w:rsidR="009764A6" w:rsidRPr="00572759" w:rsidRDefault="00E07CD6" w:rsidP="00C11A4B">
      <w:pPr>
        <w:ind w:firstLine="720"/>
        <w:jc w:val="both"/>
        <w:rPr>
          <w:rFonts w:ascii="Courier New" w:hAnsi="Courier New" w:cs="Courier New"/>
          <w:b/>
          <w:sz w:val="20"/>
          <w:szCs w:val="20"/>
        </w:rPr>
      </w:pPr>
      <w:r w:rsidRPr="00572759">
        <w:rPr>
          <w:rFonts w:ascii="Courier New" w:hAnsi="Courier New" w:cs="Courier New"/>
          <w:b/>
          <w:sz w:val="20"/>
          <w:szCs w:val="20"/>
        </w:rPr>
        <w:t>}</w:t>
      </w:r>
    </w:p>
    <w:p w:rsidR="00C45EA4" w:rsidRDefault="00C45EA4" w:rsidP="00C11A4B">
      <w:pPr>
        <w:jc w:val="both"/>
      </w:pPr>
    </w:p>
    <w:p w:rsidR="003256DE" w:rsidRDefault="00572759" w:rsidP="00C11A4B">
      <w:pPr>
        <w:jc w:val="both"/>
        <w:rPr>
          <w:szCs w:val="20"/>
        </w:rPr>
      </w:pPr>
      <w:r>
        <w:t>All statements will be</w:t>
      </w:r>
      <w:r w:rsidR="009C3253">
        <w:t xml:space="preserve"> written</w:t>
      </w:r>
      <w:r w:rsidR="00313E9A">
        <w:t xml:space="preserve"> between the curly brackets in each function.</w:t>
      </w:r>
      <w:r w:rsidR="0045053B">
        <w:t xml:space="preserve"> A semicolon (;) must be used at the end of each </w:t>
      </w:r>
      <w:r w:rsidR="009C3253">
        <w:t>statement</w:t>
      </w:r>
      <w:r w:rsidR="0045053B">
        <w:t xml:space="preserve">. </w:t>
      </w:r>
      <w:r w:rsidR="00313E9A">
        <w:t xml:space="preserve"> To </w:t>
      </w:r>
      <w:r w:rsidR="009063A7">
        <w:t>insert</w:t>
      </w:r>
      <w:r w:rsidR="00313E9A">
        <w:t xml:space="preserve"> a comment, use “//” at the beginning of the line.</w:t>
      </w:r>
    </w:p>
    <w:p w:rsidR="003256DE" w:rsidRPr="003256DE" w:rsidRDefault="003256DE" w:rsidP="00C11A4B">
      <w:pPr>
        <w:jc w:val="both"/>
        <w:rPr>
          <w:szCs w:val="20"/>
        </w:rPr>
      </w:pPr>
      <w:r>
        <w:rPr>
          <w:szCs w:val="20"/>
        </w:rPr>
        <w:t>Next,</w:t>
      </w:r>
      <w:r w:rsidR="009C3253">
        <w:rPr>
          <w:szCs w:val="20"/>
        </w:rPr>
        <w:t xml:space="preserve"> add a statement to</w:t>
      </w:r>
      <w:r>
        <w:rPr>
          <w:szCs w:val="20"/>
        </w:rPr>
        <w:t xml:space="preserve"> initialize the serial monitor in the </w:t>
      </w:r>
      <w:r w:rsidRPr="00572759">
        <w:rPr>
          <w:rFonts w:ascii="Courier New" w:hAnsi="Courier New" w:cs="Courier New"/>
          <w:b/>
          <w:sz w:val="22"/>
          <w:szCs w:val="20"/>
        </w:rPr>
        <w:t>setup()</w:t>
      </w:r>
      <w:r>
        <w:rPr>
          <w:szCs w:val="20"/>
        </w:rPr>
        <w:t xml:space="preserve"> function. </w:t>
      </w:r>
      <w:r w:rsidR="00821D7B">
        <w:t xml:space="preserve">The serial monitor is used to display information and communicate with the Arduino board. The </w:t>
      </w:r>
      <w:r w:rsidR="009C3253">
        <w:t xml:space="preserve">statement </w:t>
      </w:r>
      <w:r w:rsidR="00821D7B" w:rsidRPr="00572759">
        <w:rPr>
          <w:rFonts w:ascii="Courier New" w:hAnsi="Courier New" w:cs="Courier New"/>
          <w:b/>
          <w:sz w:val="22"/>
        </w:rPr>
        <w:t xml:space="preserve">Serial.begin(9600) </w:t>
      </w:r>
      <w:r w:rsidR="00821D7B">
        <w:t xml:space="preserve">opens this connection, sets the baud rate to 9600 bps, and sends the information to be displayed on the serial monitor. </w:t>
      </w:r>
      <w:r w:rsidR="00821D7B" w:rsidRPr="00572759">
        <w:rPr>
          <w:rFonts w:ascii="Courier New" w:hAnsi="Courier New" w:cs="Courier New"/>
          <w:b/>
          <w:sz w:val="22"/>
        </w:rPr>
        <w:t>Serial.print()</w:t>
      </w:r>
      <w:r w:rsidR="00821D7B">
        <w:t xml:space="preserve"> is the </w:t>
      </w:r>
      <w:r w:rsidR="009C3253">
        <w:t>statement</w:t>
      </w:r>
      <w:r w:rsidR="00821D7B">
        <w:t xml:space="preserve"> to print out text in the serial monitor. Notice that you do not need quotation marks for variables and the addition of ln adds a new line (carriage return). </w:t>
      </w:r>
    </w:p>
    <w:p w:rsidR="003256DE" w:rsidRPr="00821D7B" w:rsidRDefault="003256DE" w:rsidP="00C11A4B">
      <w:pPr>
        <w:jc w:val="both"/>
        <w:rPr>
          <w:szCs w:val="20"/>
        </w:rPr>
      </w:pPr>
    </w:p>
    <w:p w:rsidR="00575706" w:rsidRPr="006F6C87" w:rsidRDefault="00575706" w:rsidP="00C11A4B">
      <w:pPr>
        <w:jc w:val="both"/>
        <w:rPr>
          <w:rFonts w:ascii="Courier New" w:hAnsi="Courier New" w:cs="Courier New"/>
          <w:color w:val="FFFFFF" w:themeColor="background1"/>
          <w:sz w:val="20"/>
          <w:szCs w:val="20"/>
        </w:rPr>
      </w:pPr>
      <w:r>
        <w:rPr>
          <w:rFonts w:ascii="Courier New" w:hAnsi="Courier New" w:cs="Courier New"/>
          <w:b/>
          <w:sz w:val="20"/>
          <w:szCs w:val="20"/>
        </w:rPr>
        <w:tab/>
      </w:r>
      <w:r w:rsidRPr="006F6C87">
        <w:rPr>
          <w:rFonts w:ascii="Courier New" w:hAnsi="Courier New" w:cs="Courier New"/>
          <w:b/>
          <w:sz w:val="20"/>
          <w:szCs w:val="20"/>
        </w:rPr>
        <w:t>Serial</w:t>
      </w:r>
      <w:r w:rsidRPr="006F6C87">
        <w:rPr>
          <w:rFonts w:ascii="Courier New" w:hAnsi="Courier New" w:cs="Courier New"/>
          <w:sz w:val="20"/>
          <w:szCs w:val="20"/>
        </w:rPr>
        <w:t>.</w:t>
      </w:r>
      <w:r w:rsidR="00E07CD6" w:rsidRPr="006F6C87">
        <w:rPr>
          <w:rFonts w:ascii="Courier New" w:hAnsi="Courier New" w:cs="Courier New"/>
          <w:sz w:val="20"/>
          <w:szCs w:val="20"/>
        </w:rPr>
        <w:t>begin(9600);</w:t>
      </w:r>
      <w:r w:rsidR="000903DA" w:rsidRPr="006F6C87">
        <w:rPr>
          <w:rFonts w:ascii="Courier New" w:hAnsi="Courier New" w:cs="Courier New"/>
          <w:sz w:val="20"/>
          <w:szCs w:val="20"/>
        </w:rPr>
        <w:t xml:space="preserve">  </w:t>
      </w:r>
      <w:r w:rsidR="000903DA" w:rsidRPr="006F6C87">
        <w:rPr>
          <w:rFonts w:ascii="Courier New" w:hAnsi="Courier New" w:cs="Courier New"/>
          <w:color w:val="FFFFFF" w:themeColor="background1"/>
          <w:sz w:val="20"/>
          <w:szCs w:val="20"/>
        </w:rPr>
        <w:t>Don’t copy and paste!!!</w:t>
      </w:r>
    </w:p>
    <w:p w:rsidR="00575706" w:rsidRPr="006F6C87" w:rsidRDefault="00575706" w:rsidP="00C11A4B">
      <w:pPr>
        <w:jc w:val="both"/>
        <w:rPr>
          <w:rFonts w:ascii="Courier New" w:hAnsi="Courier New" w:cs="Courier New"/>
          <w:sz w:val="20"/>
          <w:szCs w:val="20"/>
        </w:rPr>
      </w:pPr>
      <w:r w:rsidRPr="006F6C87">
        <w:rPr>
          <w:rFonts w:ascii="Courier New" w:hAnsi="Courier New" w:cs="Courier New"/>
          <w:sz w:val="20"/>
          <w:szCs w:val="20"/>
        </w:rPr>
        <w:t xml:space="preserve"> </w:t>
      </w:r>
      <w:r w:rsidRPr="006F6C87">
        <w:rPr>
          <w:rFonts w:ascii="Courier New" w:hAnsi="Courier New" w:cs="Courier New"/>
          <w:sz w:val="20"/>
          <w:szCs w:val="20"/>
        </w:rPr>
        <w:tab/>
      </w:r>
      <w:r w:rsidRPr="006F6C87">
        <w:rPr>
          <w:rFonts w:ascii="Courier New" w:hAnsi="Courier New" w:cs="Courier New"/>
          <w:b/>
          <w:sz w:val="20"/>
          <w:szCs w:val="20"/>
        </w:rPr>
        <w:t>Serial</w:t>
      </w:r>
      <w:r w:rsidRPr="006F6C87">
        <w:rPr>
          <w:rFonts w:ascii="Courier New" w:hAnsi="Courier New" w:cs="Courier New"/>
          <w:sz w:val="20"/>
          <w:szCs w:val="20"/>
        </w:rPr>
        <w:t>.</w:t>
      </w:r>
      <w:r w:rsidR="00E07CD6" w:rsidRPr="006F6C87">
        <w:rPr>
          <w:rFonts w:ascii="Courier New" w:hAnsi="Courier New" w:cs="Courier New"/>
          <w:sz w:val="20"/>
          <w:szCs w:val="20"/>
        </w:rPr>
        <w:t>println("PART A:");</w:t>
      </w:r>
    </w:p>
    <w:p w:rsidR="00575706" w:rsidRPr="006F6C87" w:rsidRDefault="00575706" w:rsidP="00C11A4B">
      <w:pPr>
        <w:jc w:val="both"/>
        <w:rPr>
          <w:rFonts w:ascii="Courier New" w:hAnsi="Courier New" w:cs="Courier New"/>
          <w:sz w:val="20"/>
          <w:szCs w:val="20"/>
        </w:rPr>
      </w:pPr>
      <w:r w:rsidRPr="006F6C87">
        <w:rPr>
          <w:rFonts w:ascii="Courier New" w:hAnsi="Courier New" w:cs="Courier New"/>
          <w:sz w:val="20"/>
          <w:szCs w:val="20"/>
        </w:rPr>
        <w:t xml:space="preserve">  </w:t>
      </w:r>
      <w:r w:rsidRPr="006F6C87">
        <w:rPr>
          <w:rFonts w:ascii="Courier New" w:hAnsi="Courier New" w:cs="Courier New"/>
          <w:sz w:val="20"/>
          <w:szCs w:val="20"/>
        </w:rPr>
        <w:tab/>
      </w:r>
      <w:r w:rsidRPr="006F6C87">
        <w:rPr>
          <w:rFonts w:ascii="Courier New" w:hAnsi="Courier New" w:cs="Courier New"/>
          <w:b/>
          <w:sz w:val="20"/>
          <w:szCs w:val="20"/>
        </w:rPr>
        <w:t>Serial</w:t>
      </w:r>
      <w:r w:rsidRPr="006F6C87">
        <w:rPr>
          <w:rFonts w:ascii="Courier New" w:hAnsi="Courier New" w:cs="Courier New"/>
          <w:sz w:val="20"/>
          <w:szCs w:val="20"/>
        </w:rPr>
        <w:t>.</w:t>
      </w:r>
      <w:r w:rsidR="00E07CD6" w:rsidRPr="006F6C87">
        <w:rPr>
          <w:rFonts w:ascii="Courier New" w:hAnsi="Courier New" w:cs="Courier New"/>
          <w:sz w:val="20"/>
          <w:szCs w:val="20"/>
        </w:rPr>
        <w:t>print("I is ");</w:t>
      </w:r>
      <w:r w:rsidRPr="006F6C87">
        <w:rPr>
          <w:rFonts w:ascii="Courier New" w:hAnsi="Courier New" w:cs="Courier New"/>
          <w:sz w:val="20"/>
          <w:szCs w:val="20"/>
        </w:rPr>
        <w:t xml:space="preserve"> Serial</w:t>
      </w:r>
      <w:r w:rsidR="00E07CD6" w:rsidRPr="006F6C87">
        <w:rPr>
          <w:rFonts w:ascii="Courier New" w:hAnsi="Courier New" w:cs="Courier New"/>
          <w:sz w:val="20"/>
          <w:szCs w:val="20"/>
        </w:rPr>
        <w:t>.println(I);</w:t>
      </w:r>
    </w:p>
    <w:p w:rsidR="00C45EA4" w:rsidRPr="006F6C87" w:rsidRDefault="00575706" w:rsidP="00C11A4B">
      <w:pPr>
        <w:jc w:val="both"/>
        <w:rPr>
          <w:rFonts w:ascii="Courier New" w:hAnsi="Courier New" w:cs="Courier New"/>
          <w:sz w:val="20"/>
          <w:szCs w:val="20"/>
        </w:rPr>
      </w:pPr>
      <w:r w:rsidRPr="006F6C87">
        <w:rPr>
          <w:rFonts w:ascii="Courier New" w:hAnsi="Courier New" w:cs="Courier New"/>
          <w:sz w:val="20"/>
          <w:szCs w:val="20"/>
        </w:rPr>
        <w:t xml:space="preserve">  </w:t>
      </w:r>
      <w:r w:rsidRPr="006F6C87">
        <w:rPr>
          <w:rFonts w:ascii="Courier New" w:hAnsi="Courier New" w:cs="Courier New"/>
          <w:sz w:val="20"/>
          <w:szCs w:val="20"/>
        </w:rPr>
        <w:tab/>
      </w:r>
      <w:r w:rsidRPr="006F6C87">
        <w:rPr>
          <w:rFonts w:ascii="Courier New" w:hAnsi="Courier New" w:cs="Courier New"/>
          <w:b/>
          <w:sz w:val="20"/>
          <w:szCs w:val="20"/>
        </w:rPr>
        <w:t>Serial</w:t>
      </w:r>
      <w:r w:rsidRPr="006F6C87">
        <w:rPr>
          <w:rFonts w:ascii="Courier New" w:hAnsi="Courier New" w:cs="Courier New"/>
          <w:sz w:val="20"/>
          <w:szCs w:val="20"/>
        </w:rPr>
        <w:t>.</w:t>
      </w:r>
      <w:r w:rsidR="00E07CD6" w:rsidRPr="006F6C87">
        <w:rPr>
          <w:rFonts w:ascii="Courier New" w:hAnsi="Courier New" w:cs="Courier New"/>
          <w:sz w:val="20"/>
          <w:szCs w:val="20"/>
        </w:rPr>
        <w:t>print("X is ");</w:t>
      </w:r>
      <w:r w:rsidRPr="006F6C87">
        <w:rPr>
          <w:rFonts w:ascii="Courier New" w:hAnsi="Courier New" w:cs="Courier New"/>
          <w:sz w:val="20"/>
          <w:szCs w:val="20"/>
        </w:rPr>
        <w:t xml:space="preserve"> Serial</w:t>
      </w:r>
      <w:r w:rsidR="00E07CD6" w:rsidRPr="006F6C87">
        <w:rPr>
          <w:rFonts w:ascii="Courier New" w:hAnsi="Courier New" w:cs="Courier New"/>
          <w:sz w:val="20"/>
          <w:szCs w:val="20"/>
        </w:rPr>
        <w:t>.println(X);</w:t>
      </w:r>
    </w:p>
    <w:p w:rsidR="00150854" w:rsidRDefault="00150854" w:rsidP="00C11A4B">
      <w:pPr>
        <w:jc w:val="both"/>
      </w:pPr>
    </w:p>
    <w:p w:rsidR="00150854" w:rsidRDefault="0029606E" w:rsidP="00C11A4B">
      <w:pPr>
        <w:jc w:val="both"/>
      </w:pPr>
      <w:r>
        <w:t>Then press the “upload”</w:t>
      </w:r>
      <w:r w:rsidR="00B0210C" w:rsidRPr="00B0210C">
        <w:t xml:space="preserve"> </w:t>
      </w:r>
      <w:r w:rsidR="00B0210C">
        <w:t>(</w:t>
      </w:r>
      <w:r w:rsidR="00B0210C">
        <w:sym w:font="Wingdings" w:char="F0E0"/>
      </w:r>
      <w:r w:rsidR="00B0210C">
        <w:t>)</w:t>
      </w:r>
      <w:r>
        <w:t xml:space="preserve"> arrow to upload/execute your program and open the serial monitor on the far right of the Arduino toolbar. </w:t>
      </w:r>
      <w:r w:rsidR="00150854">
        <w:t xml:space="preserve">The output shows that both I and X are 65. </w:t>
      </w:r>
      <w:r w:rsidR="00150854">
        <w:lastRenderedPageBreak/>
        <w:t>This is because both variables are stored as integers. The serial monitor does not display “X is A” because “A” is an ASCII character, not an integer value. To display ASCII text, the variable type must be a character. Add the following</w:t>
      </w:r>
      <w:r w:rsidR="00C11A4B">
        <w:t xml:space="preserve"> to the global variables and the </w:t>
      </w:r>
      <w:r w:rsidR="00C11A4B" w:rsidRPr="00C11A4B">
        <w:rPr>
          <w:rFonts w:ascii="Courier New" w:hAnsi="Courier New" w:cs="Courier New"/>
          <w:sz w:val="22"/>
        </w:rPr>
        <w:t>setup()</w:t>
      </w:r>
      <w:r w:rsidR="00C11A4B">
        <w:t xml:space="preserve"> function appropriately</w:t>
      </w:r>
      <w:r w:rsidR="00150854">
        <w:t xml:space="preserve"> and note the difference. </w:t>
      </w:r>
    </w:p>
    <w:p w:rsidR="00150854" w:rsidRPr="00572759" w:rsidRDefault="00150854" w:rsidP="00575706">
      <w:pPr>
        <w:rPr>
          <w:b/>
        </w:rPr>
      </w:pPr>
    </w:p>
    <w:p w:rsidR="00CE1CF4" w:rsidRDefault="00150854" w:rsidP="00575706">
      <w:pPr>
        <w:rPr>
          <w:rFonts w:ascii="Courier New" w:hAnsi="Courier New" w:cs="Courier New"/>
          <w:b/>
          <w:sz w:val="20"/>
          <w:szCs w:val="20"/>
        </w:rPr>
      </w:pPr>
      <w:r w:rsidRPr="00572759">
        <w:rPr>
          <w:b/>
        </w:rPr>
        <w:tab/>
      </w:r>
      <w:r w:rsidR="00E07CD6" w:rsidRPr="00572759">
        <w:rPr>
          <w:rFonts w:ascii="Courier New" w:hAnsi="Courier New" w:cs="Courier New"/>
          <w:b/>
          <w:sz w:val="20"/>
          <w:szCs w:val="20"/>
        </w:rPr>
        <w:t>char Z = 65;</w:t>
      </w:r>
    </w:p>
    <w:p w:rsidR="00516B55" w:rsidRPr="003132F1" w:rsidRDefault="00150854" w:rsidP="002706AA">
      <w:pPr>
        <w:rPr>
          <w:rFonts w:ascii="Courier New" w:hAnsi="Courier New" w:cs="Courier New"/>
          <w:b/>
          <w:color w:val="FFFFFF" w:themeColor="background1"/>
          <w:sz w:val="20"/>
          <w:szCs w:val="20"/>
        </w:rPr>
      </w:pPr>
      <w:r w:rsidRPr="00572759">
        <w:rPr>
          <w:rFonts w:ascii="Courier New" w:hAnsi="Courier New" w:cs="Courier New"/>
          <w:b/>
          <w:sz w:val="20"/>
          <w:szCs w:val="20"/>
        </w:rPr>
        <w:t xml:space="preserve"> </w:t>
      </w:r>
      <w:r w:rsidR="003132F1">
        <w:rPr>
          <w:rFonts w:ascii="Courier New" w:hAnsi="Courier New" w:cs="Courier New"/>
          <w:b/>
          <w:color w:val="FFFFFF" w:themeColor="background1"/>
          <w:sz w:val="20"/>
          <w:szCs w:val="20"/>
        </w:rPr>
        <w:t>Don’t</w:t>
      </w:r>
      <w:r w:rsidRPr="00150854">
        <w:rPr>
          <w:rFonts w:ascii="Courier New" w:hAnsi="Courier New" w:cs="Courier New"/>
          <w:b/>
          <w:sz w:val="20"/>
          <w:szCs w:val="20"/>
        </w:rPr>
        <w:t>Serial.</w:t>
      </w:r>
      <w:r w:rsidR="00E07CD6" w:rsidRPr="00CC25CA">
        <w:rPr>
          <w:rFonts w:ascii="Courier New" w:hAnsi="Courier New" w:cs="Courier New"/>
          <w:sz w:val="20"/>
          <w:szCs w:val="20"/>
        </w:rPr>
        <w:t>print("65 is ");</w:t>
      </w:r>
      <w:r w:rsidRPr="00150854">
        <w:rPr>
          <w:rFonts w:ascii="Courier New" w:hAnsi="Courier New" w:cs="Courier New"/>
          <w:b/>
          <w:sz w:val="20"/>
          <w:szCs w:val="20"/>
        </w:rPr>
        <w:t xml:space="preserve"> Serial.</w:t>
      </w:r>
      <w:r w:rsidR="00E07CD6" w:rsidRPr="00CC25CA">
        <w:rPr>
          <w:rFonts w:ascii="Courier New" w:hAnsi="Courier New" w:cs="Courier New"/>
          <w:sz w:val="20"/>
          <w:szCs w:val="20"/>
        </w:rPr>
        <w:t>println(Z);</w:t>
      </w:r>
    </w:p>
    <w:p w:rsidR="00516B55" w:rsidRPr="00254FF8" w:rsidRDefault="00516B55" w:rsidP="00F80DCF">
      <w:pPr>
        <w:rPr>
          <w:szCs w:val="20"/>
        </w:rPr>
      </w:pPr>
    </w:p>
    <w:p w:rsidR="00572759" w:rsidRDefault="00CC25CA" w:rsidP="00CC25CA">
      <w:pPr>
        <w:jc w:val="both"/>
      </w:pPr>
      <w:r>
        <w:t xml:space="preserve">In addition to integer and character variable types, there are many other data types. Use the handy Arduino “Help </w:t>
      </w:r>
      <w:r>
        <w:sym w:font="Wingdings" w:char="F0E0"/>
      </w:r>
      <w:r>
        <w:t xml:space="preserve"> Reference” buttons to see a list of these data types including </w:t>
      </w:r>
      <w:r w:rsidRPr="00FD3DBB">
        <w:rPr>
          <w:b/>
        </w:rPr>
        <w:t>byte</w:t>
      </w:r>
      <w:r>
        <w:t xml:space="preserve"> (8 bits), </w:t>
      </w:r>
      <w:r w:rsidRPr="00FD3DBB">
        <w:rPr>
          <w:b/>
        </w:rPr>
        <w:t>word</w:t>
      </w:r>
      <w:r>
        <w:t xml:space="preserve"> (16 bits), and </w:t>
      </w:r>
      <w:r w:rsidRPr="00FD3DBB">
        <w:rPr>
          <w:b/>
        </w:rPr>
        <w:t>float</w:t>
      </w:r>
      <w:r>
        <w:t xml:space="preserve"> (floating-point decimal).</w:t>
      </w:r>
    </w:p>
    <w:p w:rsidR="00CC25CA" w:rsidRDefault="00CC25CA" w:rsidP="00CC25CA">
      <w:pPr>
        <w:jc w:val="both"/>
        <w:rPr>
          <w:szCs w:val="22"/>
        </w:rPr>
      </w:pPr>
      <w:r>
        <w:t xml:space="preserve"> </w:t>
      </w:r>
    </w:p>
    <w:p w:rsidR="00C36358" w:rsidRDefault="002706AA" w:rsidP="00254FF8">
      <w:pPr>
        <w:jc w:val="both"/>
        <w:rPr>
          <w:szCs w:val="22"/>
        </w:rPr>
      </w:pPr>
      <w:r>
        <w:t xml:space="preserve">By declaring a variable as a specific type or setting the format in the </w:t>
      </w:r>
      <w:r w:rsidRPr="00572759">
        <w:rPr>
          <w:rFonts w:ascii="Courier New" w:hAnsi="Courier New" w:cs="Courier New"/>
          <w:b/>
          <w:sz w:val="22"/>
        </w:rPr>
        <w:t>Serial.print()</w:t>
      </w:r>
      <w:r w:rsidRPr="00575706">
        <w:rPr>
          <w:sz w:val="22"/>
        </w:rPr>
        <w:t xml:space="preserve"> </w:t>
      </w:r>
      <w:r w:rsidR="009A684C">
        <w:t>statement</w:t>
      </w:r>
      <w:r>
        <w:t xml:space="preserve">, you can display a wide range of variables. Use </w:t>
      </w:r>
      <w:r w:rsidRPr="002706AA">
        <w:rPr>
          <w:rFonts w:ascii="Courier New" w:hAnsi="Courier New" w:cs="Courier New"/>
          <w:sz w:val="22"/>
          <w:szCs w:val="22"/>
        </w:rPr>
        <w:t>byte</w:t>
      </w:r>
      <w:r>
        <w:rPr>
          <w:rFonts w:ascii="Courier New" w:hAnsi="Courier New" w:cs="Courier New"/>
          <w:sz w:val="22"/>
          <w:szCs w:val="22"/>
        </w:rPr>
        <w:t xml:space="preserve"> </w:t>
      </w:r>
      <w:r>
        <w:rPr>
          <w:szCs w:val="22"/>
        </w:rPr>
        <w:t xml:space="preserve">to store an 8-bit unsigned number or </w:t>
      </w:r>
      <w:r w:rsidRPr="002706AA">
        <w:rPr>
          <w:rFonts w:ascii="Courier New" w:hAnsi="Courier New" w:cs="Courier New"/>
          <w:sz w:val="22"/>
          <w:szCs w:val="22"/>
        </w:rPr>
        <w:t>float</w:t>
      </w:r>
      <w:r w:rsidRPr="002706AA">
        <w:rPr>
          <w:sz w:val="22"/>
          <w:szCs w:val="22"/>
        </w:rPr>
        <w:t xml:space="preserve"> </w:t>
      </w:r>
      <w:r>
        <w:rPr>
          <w:szCs w:val="22"/>
        </w:rPr>
        <w:t xml:space="preserve">to display decimal values. </w:t>
      </w:r>
      <w:r w:rsidR="00CC25CA">
        <w:rPr>
          <w:szCs w:val="22"/>
        </w:rPr>
        <w:t xml:space="preserve">Add the lines below </w:t>
      </w:r>
      <w:r w:rsidR="001A7872">
        <w:rPr>
          <w:szCs w:val="22"/>
        </w:rPr>
        <w:t xml:space="preserve">in the appropriate places </w:t>
      </w:r>
      <w:r w:rsidR="00CC25CA">
        <w:rPr>
          <w:szCs w:val="22"/>
        </w:rPr>
        <w:t xml:space="preserve">and notice that B is used as a formatter to allow you to enter a binary value in 1’s and 0’s and the 2 formatter in the last line signifies that two decimal places should be displayed. </w:t>
      </w:r>
    </w:p>
    <w:p w:rsidR="00CC25CA" w:rsidRDefault="00CC25CA" w:rsidP="00254FF8">
      <w:pPr>
        <w:jc w:val="both"/>
        <w:rPr>
          <w:szCs w:val="22"/>
        </w:rPr>
      </w:pPr>
    </w:p>
    <w:p w:rsidR="00C36358" w:rsidRPr="006F6C87" w:rsidRDefault="00C36358" w:rsidP="00C36358">
      <w:pPr>
        <w:rPr>
          <w:rFonts w:ascii="Courier New" w:hAnsi="Courier New" w:cs="Courier New"/>
          <w:sz w:val="20"/>
          <w:szCs w:val="22"/>
        </w:rPr>
      </w:pPr>
      <w:r>
        <w:rPr>
          <w:szCs w:val="22"/>
        </w:rPr>
        <w:tab/>
      </w:r>
      <w:r w:rsidR="00E07CD6" w:rsidRPr="006F6C87">
        <w:rPr>
          <w:rFonts w:ascii="Courier New" w:hAnsi="Courier New" w:cs="Courier New"/>
          <w:sz w:val="20"/>
          <w:szCs w:val="22"/>
        </w:rPr>
        <w:t>byte Y = B1000001;</w:t>
      </w:r>
    </w:p>
    <w:p w:rsidR="000903DA" w:rsidRPr="006F6C87" w:rsidRDefault="00E07CD6" w:rsidP="000903DA">
      <w:pPr>
        <w:rPr>
          <w:rFonts w:ascii="Courier New" w:hAnsi="Courier New" w:cs="Courier New"/>
          <w:color w:val="FFFFFF" w:themeColor="background1"/>
          <w:sz w:val="20"/>
          <w:szCs w:val="20"/>
        </w:rPr>
      </w:pPr>
      <w:r w:rsidRPr="006F6C87">
        <w:rPr>
          <w:rFonts w:ascii="Courier New" w:hAnsi="Courier New" w:cs="Courier New"/>
          <w:sz w:val="20"/>
          <w:szCs w:val="22"/>
        </w:rPr>
        <w:t xml:space="preserve"> </w:t>
      </w:r>
      <w:r w:rsidRPr="006F6C87">
        <w:rPr>
          <w:rFonts w:ascii="Courier New" w:hAnsi="Courier New" w:cs="Courier New"/>
          <w:sz w:val="20"/>
          <w:szCs w:val="22"/>
        </w:rPr>
        <w:tab/>
        <w:t>float Pi = 3.14159;</w:t>
      </w:r>
      <w:r w:rsidR="002706AA" w:rsidRPr="006F6C87">
        <w:rPr>
          <w:rFonts w:ascii="Courier New" w:hAnsi="Courier New" w:cs="Courier New"/>
          <w:sz w:val="20"/>
          <w:szCs w:val="22"/>
        </w:rPr>
        <w:t xml:space="preserve"> </w:t>
      </w:r>
      <w:r w:rsidR="000903DA" w:rsidRPr="006F6C87">
        <w:rPr>
          <w:rFonts w:ascii="Courier New" w:hAnsi="Courier New" w:cs="Courier New"/>
          <w:color w:val="FFFFFF" w:themeColor="background1"/>
          <w:sz w:val="20"/>
          <w:szCs w:val="20"/>
        </w:rPr>
        <w:t>Don’t copy and paste!!!</w:t>
      </w:r>
    </w:p>
    <w:p w:rsidR="00C11A4B" w:rsidRPr="006F6C87" w:rsidRDefault="00C11A4B" w:rsidP="000903DA">
      <w:pPr>
        <w:rPr>
          <w:rFonts w:ascii="Courier New" w:hAnsi="Courier New" w:cs="Courier New"/>
          <w:color w:val="FFFFFF" w:themeColor="background1"/>
          <w:sz w:val="20"/>
          <w:szCs w:val="20"/>
        </w:rPr>
      </w:pPr>
    </w:p>
    <w:p w:rsidR="00C36358" w:rsidRPr="006F6C87" w:rsidRDefault="00C36358" w:rsidP="00C36358">
      <w:pPr>
        <w:ind w:firstLine="720"/>
        <w:rPr>
          <w:rFonts w:ascii="Courier New" w:hAnsi="Courier New" w:cs="Courier New"/>
          <w:sz w:val="20"/>
        </w:rPr>
      </w:pPr>
      <w:r w:rsidRPr="006F6C87">
        <w:rPr>
          <w:rFonts w:ascii="Courier New" w:hAnsi="Courier New" w:cs="Courier New"/>
          <w:b/>
          <w:sz w:val="20"/>
        </w:rPr>
        <w:t>Serial</w:t>
      </w:r>
      <w:r w:rsidRPr="006F6C87">
        <w:rPr>
          <w:rFonts w:ascii="Courier New" w:hAnsi="Courier New" w:cs="Courier New"/>
          <w:sz w:val="20"/>
        </w:rPr>
        <w:t>.</w:t>
      </w:r>
      <w:r w:rsidR="00E07CD6" w:rsidRPr="006F6C87">
        <w:rPr>
          <w:rFonts w:ascii="Courier New" w:hAnsi="Courier New" w:cs="Courier New"/>
          <w:sz w:val="20"/>
        </w:rPr>
        <w:t>print("Y is ");</w:t>
      </w:r>
      <w:r w:rsidRPr="006F6C87">
        <w:rPr>
          <w:rFonts w:ascii="Courier New" w:hAnsi="Courier New" w:cs="Courier New"/>
          <w:sz w:val="20"/>
        </w:rPr>
        <w:t xml:space="preserve"> </w:t>
      </w:r>
      <w:r w:rsidRPr="006F6C87">
        <w:rPr>
          <w:rFonts w:ascii="Courier New" w:hAnsi="Courier New" w:cs="Courier New"/>
          <w:b/>
          <w:sz w:val="20"/>
        </w:rPr>
        <w:t>Serial</w:t>
      </w:r>
      <w:r w:rsidRPr="006F6C87">
        <w:rPr>
          <w:rFonts w:ascii="Courier New" w:hAnsi="Courier New" w:cs="Courier New"/>
          <w:sz w:val="20"/>
        </w:rPr>
        <w:t>.</w:t>
      </w:r>
      <w:r w:rsidR="00E07CD6" w:rsidRPr="006F6C87">
        <w:rPr>
          <w:rFonts w:ascii="Courier New" w:hAnsi="Courier New" w:cs="Courier New"/>
          <w:sz w:val="20"/>
        </w:rPr>
        <w:t>println(Y);</w:t>
      </w:r>
    </w:p>
    <w:p w:rsidR="00C36358" w:rsidRPr="006F6C87" w:rsidRDefault="00C36358" w:rsidP="00C36358">
      <w:pPr>
        <w:ind w:firstLine="720"/>
      </w:pPr>
      <w:r w:rsidRPr="006F6C87">
        <w:rPr>
          <w:rFonts w:ascii="Courier New" w:hAnsi="Courier New" w:cs="Courier New"/>
          <w:b/>
          <w:sz w:val="20"/>
        </w:rPr>
        <w:t>Serial</w:t>
      </w:r>
      <w:r w:rsidR="00E07CD6" w:rsidRPr="006F6C87">
        <w:rPr>
          <w:rFonts w:ascii="Courier New" w:hAnsi="Courier New" w:cs="Courier New"/>
          <w:sz w:val="20"/>
        </w:rPr>
        <w:t>.print("Pi is ");</w:t>
      </w:r>
      <w:r w:rsidRPr="006F6C87">
        <w:rPr>
          <w:rFonts w:ascii="Courier New" w:hAnsi="Courier New" w:cs="Courier New"/>
          <w:sz w:val="20"/>
        </w:rPr>
        <w:t xml:space="preserve"> </w:t>
      </w:r>
      <w:r w:rsidRPr="006F6C87">
        <w:rPr>
          <w:rFonts w:ascii="Courier New" w:hAnsi="Courier New" w:cs="Courier New"/>
          <w:b/>
          <w:sz w:val="20"/>
        </w:rPr>
        <w:t>Serial</w:t>
      </w:r>
      <w:r w:rsidRPr="006F6C87">
        <w:rPr>
          <w:rFonts w:ascii="Courier New" w:hAnsi="Courier New" w:cs="Courier New"/>
          <w:sz w:val="20"/>
        </w:rPr>
        <w:t>.</w:t>
      </w:r>
      <w:r w:rsidR="00E07CD6" w:rsidRPr="006F6C87">
        <w:rPr>
          <w:rFonts w:ascii="Courier New" w:hAnsi="Courier New" w:cs="Courier New"/>
          <w:sz w:val="20"/>
        </w:rPr>
        <w:t>println(Pi,2);</w:t>
      </w:r>
      <w:r w:rsidRPr="006F6C87">
        <w:t xml:space="preserve">  </w:t>
      </w:r>
    </w:p>
    <w:p w:rsidR="008D4E5E" w:rsidRPr="006F6C87" w:rsidRDefault="008D4E5E" w:rsidP="00F80DCF"/>
    <w:p w:rsidR="00283DA4" w:rsidRDefault="00A342AC" w:rsidP="00F80DCF">
      <w:pPr>
        <w:rPr>
          <w:color w:val="FF0000"/>
        </w:rPr>
      </w:pPr>
      <w:r>
        <w:t>Upload this code and open the serial monitor to see the result.</w:t>
      </w:r>
      <w:r w:rsidRPr="002F2524">
        <w:t xml:space="preserve"> </w:t>
      </w:r>
      <w:r>
        <w:t xml:space="preserve"> A b</w:t>
      </w:r>
      <w:r w:rsidR="00E07CD6" w:rsidRPr="00A342AC">
        <w:t>yte variable can be interpreted either as a character in the ASCII table or as a number.  For example with Y set to 65 it can display as the letter “A” which is the 65</w:t>
      </w:r>
      <w:r w:rsidR="00E07CD6" w:rsidRPr="00A342AC">
        <w:rPr>
          <w:vertAlign w:val="superscript"/>
        </w:rPr>
        <w:t>th</w:t>
      </w:r>
      <w:r w:rsidR="00E07CD6" w:rsidRPr="00A342AC">
        <w:t xml:space="preserve"> entry in the ASCII table or simply be 65, or Binary 1000001. </w:t>
      </w:r>
      <w:r w:rsidR="00DD1B87" w:rsidRPr="008514A0">
        <w:t xml:space="preserve">With the serial </w:t>
      </w:r>
      <w:r w:rsidR="00DD1B87">
        <w:t>monitor still open, you can verify that your program is now permanently in the Arduino board by pressing the RESET button on the circuit card to force the CPU to restart the program.</w:t>
      </w:r>
    </w:p>
    <w:p w:rsidR="00821D7B" w:rsidRDefault="00821D7B" w:rsidP="00F80DCF"/>
    <w:p w:rsidR="00283DA4" w:rsidRDefault="009C3253" w:rsidP="00BE0E46">
      <w:pPr>
        <w:jc w:val="both"/>
      </w:pPr>
      <w:r>
        <w:rPr>
          <w:b/>
        </w:rPr>
        <w:t>3</w:t>
      </w:r>
      <w:r w:rsidR="00291EA9">
        <w:rPr>
          <w:b/>
        </w:rPr>
        <w:t xml:space="preserve">. </w:t>
      </w:r>
      <w:r w:rsidR="002176F4">
        <w:rPr>
          <w:b/>
        </w:rPr>
        <w:t>Loops</w:t>
      </w:r>
      <w:r w:rsidR="00283DA4" w:rsidRPr="0015143F">
        <w:rPr>
          <w:b/>
        </w:rPr>
        <w:t>:</w:t>
      </w:r>
      <w:r w:rsidR="00283DA4">
        <w:t xml:space="preserve">  </w:t>
      </w:r>
      <w:r w:rsidR="00DD1B87">
        <w:t xml:space="preserve">Remember </w:t>
      </w:r>
      <w:r w:rsidR="00A37099">
        <w:t xml:space="preserve">that the global declarations and </w:t>
      </w:r>
      <w:r w:rsidR="00DD1B87">
        <w:t xml:space="preserve">the </w:t>
      </w:r>
      <w:r w:rsidR="00DD1B87" w:rsidRPr="00572759">
        <w:rPr>
          <w:rFonts w:ascii="Courier New" w:hAnsi="Courier New" w:cs="Courier New"/>
          <w:b/>
          <w:sz w:val="22"/>
        </w:rPr>
        <w:t>setup()</w:t>
      </w:r>
      <w:r w:rsidR="00A37099">
        <w:t xml:space="preserve"> function run once</w:t>
      </w:r>
      <w:r w:rsidR="00DD1B87">
        <w:t xml:space="preserve"> upon startup while the </w:t>
      </w:r>
      <w:r w:rsidR="00DD1B87" w:rsidRPr="00572759">
        <w:rPr>
          <w:rFonts w:ascii="Courier New" w:hAnsi="Courier New" w:cs="Courier New"/>
          <w:b/>
          <w:sz w:val="22"/>
        </w:rPr>
        <w:t>loop()</w:t>
      </w:r>
      <w:r w:rsidR="00DD1B87">
        <w:t xml:space="preserve"> function runs continuously. If we want to repeatedly increment the variable I by one (as with a counter), we can use the </w:t>
      </w:r>
      <w:r w:rsidR="009A684C">
        <w:t>statement</w:t>
      </w:r>
      <w:r w:rsidR="00DD1B87">
        <w:t xml:space="preserve"> </w:t>
      </w:r>
      <w:r w:rsidR="00DD1B87" w:rsidRPr="007B2328">
        <w:rPr>
          <w:rFonts w:ascii="Courier New" w:hAnsi="Courier New" w:cs="Courier New"/>
          <w:b/>
          <w:color w:val="FF0000"/>
          <w:sz w:val="22"/>
        </w:rPr>
        <w:t>I = I+1</w:t>
      </w:r>
      <w:r w:rsidR="003132F1">
        <w:rPr>
          <w:rFonts w:ascii="Courier New" w:hAnsi="Courier New" w:cs="Courier New"/>
          <w:b/>
          <w:color w:val="FF0000"/>
          <w:sz w:val="22"/>
        </w:rPr>
        <w:t xml:space="preserve"> which in “C” is just “I=”;.</w:t>
      </w:r>
      <w:r w:rsidR="00DD1B87">
        <w:t xml:space="preserve">. Type </w:t>
      </w:r>
      <w:r w:rsidR="003447D8">
        <w:t>this</w:t>
      </w:r>
      <w:r w:rsidR="00DD1B87">
        <w:t xml:space="preserve"> in the </w:t>
      </w:r>
      <w:r w:rsidR="00DD1B87" w:rsidRPr="00DD1B87">
        <w:rPr>
          <w:rFonts w:ascii="Courier New" w:hAnsi="Courier New" w:cs="Courier New"/>
          <w:sz w:val="22"/>
        </w:rPr>
        <w:t>loop()</w:t>
      </w:r>
      <w:r w:rsidR="00DD1B87">
        <w:t xml:space="preserve"> function (don’t forget the semicolon). Then print the value of I in the serial monitor using</w:t>
      </w:r>
    </w:p>
    <w:p w:rsidR="00DD1B87" w:rsidRDefault="00DD1B87" w:rsidP="00BE0E46">
      <w:pPr>
        <w:jc w:val="both"/>
      </w:pPr>
    </w:p>
    <w:p w:rsidR="00DD1B87" w:rsidRPr="006F6C87" w:rsidRDefault="00DD1B87" w:rsidP="00BE0E46">
      <w:pPr>
        <w:jc w:val="both"/>
        <w:rPr>
          <w:rFonts w:ascii="Courier New" w:hAnsi="Courier New" w:cs="Courier New"/>
          <w:sz w:val="20"/>
        </w:rPr>
      </w:pPr>
      <w:r w:rsidRPr="00DD1B87">
        <w:rPr>
          <w:rFonts w:ascii="Courier New" w:hAnsi="Courier New" w:cs="Courier New"/>
          <w:b/>
          <w:sz w:val="20"/>
        </w:rPr>
        <w:tab/>
      </w:r>
      <w:r w:rsidRPr="006F6C87">
        <w:rPr>
          <w:rFonts w:ascii="Courier New" w:hAnsi="Courier New" w:cs="Courier New"/>
          <w:b/>
          <w:sz w:val="20"/>
        </w:rPr>
        <w:t>Serial</w:t>
      </w:r>
      <w:r w:rsidRPr="006F6C87">
        <w:rPr>
          <w:rFonts w:ascii="Courier New" w:hAnsi="Courier New" w:cs="Courier New"/>
          <w:sz w:val="20"/>
        </w:rPr>
        <w:t>.</w:t>
      </w:r>
      <w:r w:rsidR="00E07CD6" w:rsidRPr="006F6C87">
        <w:rPr>
          <w:rFonts w:ascii="Courier New" w:hAnsi="Courier New" w:cs="Courier New"/>
          <w:sz w:val="20"/>
        </w:rPr>
        <w:t>print</w:t>
      </w:r>
      <w:r w:rsidR="00E07CD6" w:rsidRPr="003132F1">
        <w:rPr>
          <w:rFonts w:ascii="Courier New" w:hAnsi="Courier New" w:cs="Courier New"/>
          <w:sz w:val="20"/>
        </w:rPr>
        <w:t>("I = ");</w:t>
      </w:r>
      <w:r w:rsidRPr="003132F1">
        <w:rPr>
          <w:rFonts w:ascii="Courier New" w:hAnsi="Courier New" w:cs="Courier New"/>
          <w:sz w:val="20"/>
        </w:rPr>
        <w:t xml:space="preserve"> </w:t>
      </w:r>
      <w:r w:rsidRPr="006F6C87">
        <w:rPr>
          <w:rFonts w:ascii="Courier New" w:hAnsi="Courier New" w:cs="Courier New"/>
          <w:b/>
          <w:sz w:val="20"/>
        </w:rPr>
        <w:t>Serial</w:t>
      </w:r>
      <w:r w:rsidR="00E07CD6" w:rsidRPr="006F6C87">
        <w:rPr>
          <w:rFonts w:ascii="Courier New" w:hAnsi="Courier New" w:cs="Courier New"/>
          <w:sz w:val="20"/>
        </w:rPr>
        <w:t>.println(I);</w:t>
      </w:r>
    </w:p>
    <w:p w:rsidR="00F5134F" w:rsidRPr="00754088" w:rsidRDefault="007B2328" w:rsidP="00DD3060">
      <w:pPr>
        <w:tabs>
          <w:tab w:val="left" w:pos="2760"/>
        </w:tabs>
      </w:pPr>
      <w:r>
        <w:t xml:space="preserve"> </w:t>
      </w:r>
    </w:p>
    <w:p w:rsidR="00754088" w:rsidRDefault="00754088" w:rsidP="00F80DCF">
      <w:r>
        <w:t xml:space="preserve">Notice how the response is nearly instantaneous because </w:t>
      </w:r>
      <w:r w:rsidR="00371CA8" w:rsidRPr="00F51C00">
        <w:t xml:space="preserve">the processor is running at a clock speed of 16 MHz. </w:t>
      </w:r>
      <w:r w:rsidR="00371CA8">
        <w:t xml:space="preserve"> Actually, we do not need this</w:t>
      </w:r>
      <w:r>
        <w:t xml:space="preserve"> high data rate </w:t>
      </w:r>
      <w:r w:rsidR="00371CA8">
        <w:t xml:space="preserve">in this function because it would consume </w:t>
      </w:r>
      <w:r>
        <w:t xml:space="preserve">huge amounts of memory if we try to store all those samples later on. Therefore, insert the </w:t>
      </w:r>
      <w:r w:rsidR="009A684C">
        <w:t>statement</w:t>
      </w:r>
      <w:r>
        <w:t xml:space="preserve"> </w:t>
      </w:r>
      <w:r w:rsidRPr="00754088">
        <w:rPr>
          <w:rFonts w:ascii="Courier New" w:hAnsi="Courier New" w:cs="Courier New"/>
          <w:sz w:val="22"/>
        </w:rPr>
        <w:t>delay(1000);</w:t>
      </w:r>
      <w:r>
        <w:t xml:space="preserve"> to slow the loop down to one sample a second (or 1000 ms, hence the 1000</w:t>
      </w:r>
      <w:r w:rsidR="00371CA8">
        <w:t>).</w:t>
      </w:r>
    </w:p>
    <w:p w:rsidR="00754088" w:rsidRDefault="00754088" w:rsidP="00F80DCF"/>
    <w:p w:rsidR="000D1ABD" w:rsidRDefault="009C3253" w:rsidP="00F815ED">
      <w:pPr>
        <w:jc w:val="both"/>
      </w:pPr>
      <w:r>
        <w:rPr>
          <w:b/>
        </w:rPr>
        <w:t>4</w:t>
      </w:r>
      <w:r w:rsidR="00291EA9">
        <w:rPr>
          <w:b/>
        </w:rPr>
        <w:t xml:space="preserve">. </w:t>
      </w:r>
      <w:r w:rsidR="002176F4">
        <w:rPr>
          <w:b/>
        </w:rPr>
        <w:t xml:space="preserve">Conditional </w:t>
      </w:r>
      <w:r>
        <w:rPr>
          <w:b/>
        </w:rPr>
        <w:t>Statements</w:t>
      </w:r>
      <w:r w:rsidR="00283DA4">
        <w:t xml:space="preserve">: </w:t>
      </w:r>
      <w:r w:rsidR="00CC474B">
        <w:t xml:space="preserve"> </w:t>
      </w:r>
      <w:r w:rsidR="00F5134F">
        <w:t>C</w:t>
      </w:r>
      <w:r w:rsidR="000D1ABD">
        <w:t xml:space="preserve">onditional </w:t>
      </w:r>
      <w:r w:rsidR="009A684C">
        <w:t>statement</w:t>
      </w:r>
      <w:r w:rsidR="00C67F54">
        <w:t>s</w:t>
      </w:r>
      <w:r w:rsidR="000D1ABD">
        <w:t xml:space="preserve"> are what allow CPU’s to take on control applications</w:t>
      </w:r>
      <w:r w:rsidR="00A30DAE">
        <w:t>,</w:t>
      </w:r>
      <w:r w:rsidR="000D1ABD">
        <w:t xml:space="preserve"> adapt to inputs</w:t>
      </w:r>
      <w:r w:rsidR="00FA2452">
        <w:t>,</w:t>
      </w:r>
      <w:r w:rsidR="000D1ABD">
        <w:t xml:space="preserve"> and generate outputs based on what is needed in each </w:t>
      </w:r>
      <w:r w:rsidR="000D1ABD">
        <w:lastRenderedPageBreak/>
        <w:t>situation.</w:t>
      </w:r>
      <w:r w:rsidR="00371CA8">
        <w:t xml:space="preserve"> </w:t>
      </w:r>
      <w:r w:rsidR="00754088">
        <w:t xml:space="preserve"> </w:t>
      </w:r>
      <w:r w:rsidR="00371CA8">
        <w:t xml:space="preserve">Add a three second </w:t>
      </w:r>
      <w:r w:rsidR="00754088">
        <w:t xml:space="preserve">delay at the end of the </w:t>
      </w:r>
      <w:r w:rsidR="00754088" w:rsidRPr="00754088">
        <w:rPr>
          <w:rFonts w:ascii="Courier New" w:hAnsi="Courier New" w:cs="Courier New"/>
          <w:sz w:val="22"/>
        </w:rPr>
        <w:t>setup()</w:t>
      </w:r>
      <w:r w:rsidR="00754088">
        <w:t xml:space="preserve"> function and</w:t>
      </w:r>
      <w:r w:rsidR="000D1ABD">
        <w:t xml:space="preserve"> </w:t>
      </w:r>
      <w:r w:rsidR="00754088">
        <w:t>i</w:t>
      </w:r>
      <w:r w:rsidR="000D1ABD">
        <w:t>nsert these lines</w:t>
      </w:r>
      <w:r w:rsidR="00A071B9">
        <w:t xml:space="preserve"> </w:t>
      </w:r>
      <w:r w:rsidR="00371CA8">
        <w:t xml:space="preserve">after the </w:t>
      </w:r>
      <w:r w:rsidR="00654D7D">
        <w:t xml:space="preserve">line that increments I in the </w:t>
      </w:r>
      <w:r w:rsidR="00F439C3">
        <w:t>loop</w:t>
      </w:r>
      <w:r w:rsidR="00FC112D">
        <w:t>() function</w:t>
      </w:r>
      <w:r w:rsidR="00754088">
        <w:t>.</w:t>
      </w:r>
    </w:p>
    <w:p w:rsidR="00983443" w:rsidRPr="006F6C87" w:rsidRDefault="002F4553" w:rsidP="006E4C44">
      <w:pPr>
        <w:rPr>
          <w:rFonts w:ascii="Courier New" w:hAnsi="Courier New" w:cs="Courier New"/>
          <w:color w:val="FFFFFF" w:themeColor="background1"/>
          <w:sz w:val="20"/>
          <w:szCs w:val="20"/>
        </w:rPr>
      </w:pPr>
      <w:r>
        <w:rPr>
          <w:b/>
          <w:sz w:val="20"/>
          <w:szCs w:val="20"/>
        </w:rPr>
        <w:tab/>
      </w:r>
      <w:r w:rsidR="00E07CD6" w:rsidRPr="006F6C87">
        <w:rPr>
          <w:rFonts w:ascii="Courier New" w:hAnsi="Courier New" w:cs="Courier New"/>
          <w:color w:val="FFFFFF" w:themeColor="background1"/>
          <w:sz w:val="20"/>
          <w:szCs w:val="20"/>
        </w:rPr>
        <w:t>copy!!!</w:t>
      </w:r>
    </w:p>
    <w:p w:rsidR="00754088" w:rsidRPr="006F6C87" w:rsidRDefault="00B0210C" w:rsidP="006E4C44">
      <w:pPr>
        <w:rPr>
          <w:rFonts w:ascii="Courier New" w:hAnsi="Courier New" w:cs="Courier New"/>
          <w:sz w:val="20"/>
          <w:szCs w:val="20"/>
        </w:rPr>
      </w:pPr>
      <w:r w:rsidRPr="006F6C87">
        <w:rPr>
          <w:rFonts w:ascii="Courier New" w:hAnsi="Courier New" w:cs="Courier New"/>
          <w:sz w:val="20"/>
          <w:szCs w:val="20"/>
        </w:rPr>
        <w:tab/>
        <w:t>if (I == 70</w:t>
      </w:r>
      <w:r w:rsidR="00E07CD6" w:rsidRPr="006F6C87">
        <w:rPr>
          <w:rFonts w:ascii="Courier New" w:hAnsi="Courier New" w:cs="Courier New"/>
          <w:sz w:val="20"/>
          <w:szCs w:val="20"/>
        </w:rPr>
        <w:t xml:space="preserve">) </w:t>
      </w:r>
      <w:r w:rsidR="00754088" w:rsidRPr="006F6C87">
        <w:rPr>
          <w:rFonts w:ascii="Courier New" w:hAnsi="Courier New" w:cs="Courier New"/>
          <w:b/>
          <w:sz w:val="20"/>
          <w:szCs w:val="20"/>
        </w:rPr>
        <w:t>Serial</w:t>
      </w:r>
      <w:r w:rsidR="00754088" w:rsidRPr="006F6C87">
        <w:rPr>
          <w:rFonts w:ascii="Courier New" w:hAnsi="Courier New" w:cs="Courier New"/>
          <w:sz w:val="20"/>
          <w:szCs w:val="20"/>
        </w:rPr>
        <w:t>.</w:t>
      </w:r>
      <w:r w:rsidRPr="006F6C87">
        <w:rPr>
          <w:rFonts w:ascii="Courier New" w:hAnsi="Courier New" w:cs="Courier New"/>
          <w:sz w:val="20"/>
          <w:szCs w:val="20"/>
        </w:rPr>
        <w:t xml:space="preserve">println("Found </w:t>
      </w:r>
      <w:r w:rsidR="003132F1" w:rsidRPr="003132F1">
        <w:rPr>
          <w:rFonts w:ascii="Courier New" w:hAnsi="Courier New" w:cs="Courier New"/>
          <w:color w:val="FF0000"/>
          <w:sz w:val="20"/>
          <w:szCs w:val="20"/>
        </w:rPr>
        <w:t xml:space="preserve">I equal to </w:t>
      </w:r>
      <w:r w:rsidRPr="006F6C87">
        <w:rPr>
          <w:rFonts w:ascii="Courier New" w:hAnsi="Courier New" w:cs="Courier New"/>
          <w:sz w:val="20"/>
          <w:szCs w:val="20"/>
        </w:rPr>
        <w:t>70</w:t>
      </w:r>
      <w:r w:rsidR="00E07CD6" w:rsidRPr="006F6C87">
        <w:rPr>
          <w:rFonts w:ascii="Courier New" w:hAnsi="Courier New" w:cs="Courier New"/>
          <w:sz w:val="20"/>
          <w:szCs w:val="20"/>
        </w:rPr>
        <w:t>!");</w:t>
      </w:r>
    </w:p>
    <w:p w:rsidR="00754088" w:rsidRPr="006F6C87" w:rsidRDefault="00B0210C" w:rsidP="006E4C44">
      <w:pPr>
        <w:rPr>
          <w:rFonts w:ascii="Courier New" w:hAnsi="Courier New" w:cs="Courier New"/>
          <w:sz w:val="20"/>
          <w:szCs w:val="20"/>
        </w:rPr>
      </w:pPr>
      <w:r w:rsidRPr="006F6C87">
        <w:rPr>
          <w:rFonts w:ascii="Courier New" w:hAnsi="Courier New" w:cs="Courier New"/>
          <w:sz w:val="20"/>
          <w:szCs w:val="20"/>
        </w:rPr>
        <w:tab/>
        <w:t>if (I &gt;= 75</w:t>
      </w:r>
      <w:r w:rsidR="00E07CD6" w:rsidRPr="006F6C87">
        <w:rPr>
          <w:rFonts w:ascii="Courier New" w:hAnsi="Courier New" w:cs="Courier New"/>
          <w:sz w:val="20"/>
          <w:szCs w:val="20"/>
        </w:rPr>
        <w:t xml:space="preserve">) </w:t>
      </w:r>
      <w:r w:rsidR="00754088" w:rsidRPr="006F6C87">
        <w:rPr>
          <w:rFonts w:ascii="Courier New" w:hAnsi="Courier New" w:cs="Courier New"/>
          <w:b/>
          <w:sz w:val="20"/>
          <w:szCs w:val="20"/>
        </w:rPr>
        <w:t>Serial</w:t>
      </w:r>
      <w:r w:rsidR="00754088" w:rsidRPr="006F6C87">
        <w:rPr>
          <w:rFonts w:ascii="Courier New" w:hAnsi="Courier New" w:cs="Courier New"/>
          <w:sz w:val="20"/>
          <w:szCs w:val="20"/>
        </w:rPr>
        <w:t>.</w:t>
      </w:r>
      <w:r w:rsidR="00E07CD6" w:rsidRPr="006F6C87">
        <w:rPr>
          <w:rFonts w:ascii="Courier New" w:hAnsi="Courier New" w:cs="Courier New"/>
          <w:sz w:val="20"/>
          <w:szCs w:val="20"/>
        </w:rPr>
        <w:t>println("</w:t>
      </w:r>
      <w:r w:rsidR="003132F1" w:rsidRPr="003132F1">
        <w:rPr>
          <w:rFonts w:ascii="Courier New" w:hAnsi="Courier New" w:cs="Courier New"/>
          <w:color w:val="FF0000"/>
          <w:sz w:val="20"/>
          <w:szCs w:val="20"/>
        </w:rPr>
        <w:t xml:space="preserve">I is </w:t>
      </w:r>
      <w:r w:rsidRPr="006F6C87">
        <w:rPr>
          <w:rFonts w:ascii="Courier New" w:hAnsi="Courier New" w:cs="Courier New"/>
          <w:sz w:val="20"/>
          <w:szCs w:val="20"/>
        </w:rPr>
        <w:t>Greater than 75</w:t>
      </w:r>
      <w:r w:rsidR="00E07CD6" w:rsidRPr="006F6C87">
        <w:rPr>
          <w:rFonts w:ascii="Courier New" w:hAnsi="Courier New" w:cs="Courier New"/>
          <w:sz w:val="20"/>
          <w:szCs w:val="20"/>
        </w:rPr>
        <w:t>!");</w:t>
      </w:r>
    </w:p>
    <w:p w:rsidR="007B2328" w:rsidRDefault="007B2328" w:rsidP="00983443"/>
    <w:p w:rsidR="00654D7D" w:rsidRPr="00983443" w:rsidRDefault="00654D7D" w:rsidP="00654D7D">
      <w:pPr>
        <w:jc w:val="both"/>
      </w:pPr>
      <w:r>
        <w:t xml:space="preserve">Notice that a double equal sign is used (I == </w:t>
      </w:r>
      <w:r w:rsidR="00B0210C">
        <w:t>70</w:t>
      </w:r>
      <w:r>
        <w:t>). This is an equality comparison oper</w:t>
      </w:r>
      <w:r w:rsidR="00B0210C">
        <w:t>ator to test if I is equal to 70</w:t>
      </w:r>
      <w:r>
        <w:t>. In contrast, a single equal sign is the assignment operato</w:t>
      </w:r>
      <w:r w:rsidR="00B0210C">
        <w:t>r, which sets I to a value of 70</w:t>
      </w:r>
      <w:r>
        <w:t xml:space="preserve">. See also the use of </w:t>
      </w:r>
      <w:r w:rsidRPr="003B7B92">
        <w:rPr>
          <w:b/>
        </w:rPr>
        <w:t xml:space="preserve">&gt;= </w:t>
      </w:r>
      <w:r>
        <w:t xml:space="preserve"> to test for “greater than or equal to.” </w:t>
      </w:r>
    </w:p>
    <w:p w:rsidR="00A835CD" w:rsidRDefault="00A835CD" w:rsidP="00F80DCF"/>
    <w:p w:rsidR="00BB79A7" w:rsidRPr="00BB79A7" w:rsidRDefault="006016EC" w:rsidP="00F815ED">
      <w:pPr>
        <w:jc w:val="both"/>
      </w:pPr>
      <w:r>
        <w:rPr>
          <w:b/>
          <w:noProof/>
        </w:rPr>
        <w:drawing>
          <wp:anchor distT="0" distB="0" distL="114300" distR="114300" simplePos="0" relativeHeight="251713536" behindDoc="0" locked="0" layoutInCell="1" allowOverlap="1" wp14:anchorId="407908AC" wp14:editId="7E4E86D2">
            <wp:simplePos x="0" y="0"/>
            <wp:positionH relativeFrom="column">
              <wp:posOffset>3543300</wp:posOffset>
            </wp:positionH>
            <wp:positionV relativeFrom="paragraph">
              <wp:posOffset>31750</wp:posOffset>
            </wp:positionV>
            <wp:extent cx="1920240" cy="84582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84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CF7B07">
        <w:rPr>
          <w:noProof/>
        </w:rPr>
        <mc:AlternateContent>
          <mc:Choice Requires="wps">
            <w:drawing>
              <wp:anchor distT="0" distB="0" distL="114297" distR="114297" simplePos="0" relativeHeight="251668480" behindDoc="0" locked="0" layoutInCell="1" allowOverlap="1" wp14:anchorId="5B9DF353" wp14:editId="558C93FD">
                <wp:simplePos x="0" y="0"/>
                <wp:positionH relativeFrom="column">
                  <wp:posOffset>3219449</wp:posOffset>
                </wp:positionH>
                <wp:positionV relativeFrom="paragraph">
                  <wp:posOffset>880745</wp:posOffset>
                </wp:positionV>
                <wp:extent cx="0" cy="275590"/>
                <wp:effectExtent l="0" t="0" r="19050" b="10160"/>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08AD80" id="Straight Connector 5" o:spid="_x0000_s1026" style="position:absolute;z-index:25166848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253.5pt,69.35pt" to="253.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" strokecolor="white [3212]">
                <o:lock v:ext="edit" shapetype="f"/>
              </v:line>
            </w:pict>
          </mc:Fallback>
        </mc:AlternateContent>
      </w:r>
      <w:r w:rsidR="00CF7B07">
        <w:rPr>
          <w:noProof/>
        </w:rPr>
        <mc:AlternateContent>
          <mc:Choice Requires="wps">
            <w:drawing>
              <wp:anchor distT="0" distB="0" distL="114297" distR="114297" simplePos="0" relativeHeight="251667456" behindDoc="0" locked="0" layoutInCell="1" allowOverlap="1" wp14:anchorId="0D162CC7" wp14:editId="26C075EF">
                <wp:simplePos x="0" y="0"/>
                <wp:positionH relativeFrom="column">
                  <wp:posOffset>5105399</wp:posOffset>
                </wp:positionH>
                <wp:positionV relativeFrom="paragraph">
                  <wp:posOffset>194945</wp:posOffset>
                </wp:positionV>
                <wp:extent cx="0" cy="801370"/>
                <wp:effectExtent l="0" t="0" r="19050" b="1778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137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7AE623" id="Straight Connector 3" o:spid="_x0000_s1026" style="position:absolute;z-index:25166745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402pt,15.35pt" to="402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" strokecolor="white [3212]">
                <o:lock v:ext="edit" shapetype="f"/>
              </v:line>
            </w:pict>
          </mc:Fallback>
        </mc:AlternateContent>
      </w:r>
      <w:r w:rsidR="001A52D3">
        <w:rPr>
          <w:b/>
        </w:rPr>
        <w:t>Part B</w:t>
      </w:r>
      <w:r w:rsidR="00654D7D">
        <w:rPr>
          <w:b/>
        </w:rPr>
        <w:t xml:space="preserve"> – </w:t>
      </w:r>
      <w:r w:rsidR="0095652D">
        <w:rPr>
          <w:b/>
        </w:rPr>
        <w:t>Digital Inputs</w:t>
      </w:r>
      <w:r w:rsidR="0095652D">
        <w:t xml:space="preserve"> </w:t>
      </w:r>
    </w:p>
    <w:p w:rsidR="005D250C" w:rsidRPr="00D62C2A" w:rsidRDefault="000D430C" w:rsidP="00F815ED">
      <w:pPr>
        <w:jc w:val="both"/>
      </w:pPr>
      <w:r>
        <w:rPr>
          <w:noProof/>
        </w:rPr>
        <w:drawing>
          <wp:anchor distT="0" distB="0" distL="114300" distR="114300" simplePos="0" relativeHeight="251714560" behindDoc="0" locked="0" layoutInCell="1" allowOverlap="1">
            <wp:simplePos x="0" y="0"/>
            <wp:positionH relativeFrom="column">
              <wp:posOffset>2926080</wp:posOffset>
            </wp:positionH>
            <wp:positionV relativeFrom="paragraph">
              <wp:posOffset>1593850</wp:posOffset>
            </wp:positionV>
            <wp:extent cx="2537460" cy="16840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460"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sidR="001A681A">
        <w:t>Single d</w:t>
      </w:r>
      <w:r w:rsidR="0015143F">
        <w:t>igital inputs</w:t>
      </w:r>
      <w:r w:rsidR="001A681A">
        <w:t xml:space="preserve"> (and outputs)</w:t>
      </w:r>
      <w:r w:rsidR="0015143F">
        <w:t xml:space="preserve"> are called</w:t>
      </w:r>
      <w:r w:rsidR="001A681A">
        <w:t xml:space="preserve"> </w:t>
      </w:r>
      <w:r w:rsidR="00E15EFF">
        <w:rPr>
          <w:b/>
        </w:rPr>
        <w:t>discrete</w:t>
      </w:r>
      <w:r w:rsidR="00567AED">
        <w:rPr>
          <w:b/>
        </w:rPr>
        <w:t>s</w:t>
      </w:r>
      <w:r w:rsidR="00E15EFF">
        <w:rPr>
          <w:b/>
        </w:rPr>
        <w:t>.</w:t>
      </w:r>
      <w:r w:rsidR="001A681A">
        <w:t xml:space="preserve"> </w:t>
      </w:r>
      <w:r w:rsidR="00E15EFF">
        <w:t>I</w:t>
      </w:r>
      <w:r w:rsidR="001A681A">
        <w:t xml:space="preserve">nputs are used to determine the state of sensors and systems such as payloads, switches, actuators, circuits, etc. </w:t>
      </w:r>
      <w:r w:rsidR="0017166F">
        <w:t xml:space="preserve"> </w:t>
      </w:r>
      <w:r w:rsidR="0017166F" w:rsidRPr="00D62C2A">
        <w:t xml:space="preserve">Any of the </w:t>
      </w:r>
      <w:r w:rsidR="00E07CD6" w:rsidRPr="00654D7D">
        <w:t>14</w:t>
      </w:r>
      <w:r w:rsidR="00CC474B" w:rsidRPr="00D62C2A">
        <w:t xml:space="preserve"> digital</w:t>
      </w:r>
      <w:r w:rsidR="0017166F" w:rsidRPr="00D62C2A">
        <w:t xml:space="preserve"> I/O pins can be </w:t>
      </w:r>
      <w:r w:rsidR="00E15EFF" w:rsidRPr="00D62C2A">
        <w:t>used</w:t>
      </w:r>
      <w:r w:rsidR="00654D7D">
        <w:t xml:space="preserve"> as an input</w:t>
      </w:r>
      <w:r w:rsidR="00665F52" w:rsidRPr="00D62C2A">
        <w:t xml:space="preserve"> </w:t>
      </w:r>
      <w:r w:rsidR="00654D7D">
        <w:t>(On the Arduino</w:t>
      </w:r>
      <w:r w:rsidR="00E07CD6" w:rsidRPr="00654D7D">
        <w:t>, pins 0 and 1 are used for communicating with the computer’s serial port and pin 13 is conne</w:t>
      </w:r>
      <w:r w:rsidR="00654D7D">
        <w:t>cted internally to a yellow LED)</w:t>
      </w:r>
      <w:r w:rsidR="00E07CD6" w:rsidRPr="00654D7D">
        <w:t>.</w:t>
      </w:r>
      <w:r w:rsidR="00665F52" w:rsidRPr="00D62C2A">
        <w:t xml:space="preserve"> </w:t>
      </w:r>
      <w:r w:rsidR="00E07CD6" w:rsidRPr="00654D7D">
        <w:t xml:space="preserve">On these pins, </w:t>
      </w:r>
      <w:r w:rsidR="00D040B5" w:rsidRPr="00D62C2A">
        <w:t>a</w:t>
      </w:r>
      <w:r w:rsidR="001A681A" w:rsidRPr="00D62C2A">
        <w:t xml:space="preserve">n input voltage above about </w:t>
      </w:r>
      <w:r w:rsidR="00E07CD6" w:rsidRPr="00654D7D">
        <w:t xml:space="preserve">3 </w:t>
      </w:r>
      <w:r w:rsidR="001A681A" w:rsidRPr="00D62C2A">
        <w:t>vol</w:t>
      </w:r>
      <w:r w:rsidR="005D250C" w:rsidRPr="00D62C2A">
        <w:t xml:space="preserve">ts will indicate a 1 and below </w:t>
      </w:r>
      <w:r w:rsidR="00E07CD6" w:rsidRPr="00654D7D">
        <w:t>2</w:t>
      </w:r>
      <w:r w:rsidR="001A681A" w:rsidRPr="00D62C2A">
        <w:t xml:space="preserve"> volts will indicate a 0.  In this experiment you will use a switch</w:t>
      </w:r>
      <w:r w:rsidR="00A1478C" w:rsidRPr="00D62C2A">
        <w:t xml:space="preserve"> (sep sw)</w:t>
      </w:r>
      <w:r w:rsidR="00E15EFF" w:rsidRPr="00D62C2A">
        <w:t>,</w:t>
      </w:r>
      <w:r w:rsidR="00A1478C" w:rsidRPr="00D62C2A">
        <w:t xml:space="preserve"> a photoresistor (Rp</w:t>
      </w:r>
      <w:r w:rsidR="00E009AC" w:rsidRPr="008514A0">
        <w:t>)</w:t>
      </w:r>
      <w:r w:rsidR="001A681A" w:rsidRPr="00D62C2A">
        <w:t xml:space="preserve"> and a </w:t>
      </w:r>
      <w:r w:rsidR="009764A6" w:rsidRPr="00AA330A">
        <w:t>thermistor</w:t>
      </w:r>
      <w:r w:rsidR="00A1478C" w:rsidRPr="00291EA9">
        <w:t xml:space="preserve"> (Rt</w:t>
      </w:r>
      <w:r w:rsidR="00E009AC" w:rsidRPr="00291EA9">
        <w:t>)</w:t>
      </w:r>
      <w:r w:rsidR="001A681A" w:rsidRPr="00291EA9">
        <w:t xml:space="preserve"> as input</w:t>
      </w:r>
      <w:r w:rsidR="0061007B" w:rsidRPr="00291EA9">
        <w:t>s as shown</w:t>
      </w:r>
      <w:r w:rsidR="00654D7D">
        <w:t xml:space="preserve"> in the diagram</w:t>
      </w:r>
      <w:r w:rsidR="0061007B" w:rsidRPr="00291EA9">
        <w:t xml:space="preserve"> </w:t>
      </w:r>
      <w:r w:rsidR="00711E05" w:rsidRPr="00291EA9">
        <w:t>above</w:t>
      </w:r>
      <w:r w:rsidR="0061007B" w:rsidRPr="00D62C2A">
        <w:t xml:space="preserve">. </w:t>
      </w:r>
      <w:r w:rsidR="00F855C9">
        <w:t>A</w:t>
      </w:r>
      <w:r w:rsidR="00F855C9" w:rsidRPr="002F2524">
        <w:t>dd the</w:t>
      </w:r>
      <w:r w:rsidR="00F855C9">
        <w:t xml:space="preserve"> resistors and</w:t>
      </w:r>
      <w:r w:rsidR="00F855C9" w:rsidRPr="002F2524">
        <w:t xml:space="preserve"> sensors as shown</w:t>
      </w:r>
      <w:r w:rsidR="00F855C9">
        <w:t xml:space="preserve"> below</w:t>
      </w:r>
      <w:r w:rsidR="00F855C9" w:rsidRPr="002F2524">
        <w:t>.</w:t>
      </w:r>
      <w:r w:rsidR="00F855C9" w:rsidRPr="00DA6E1B">
        <w:t xml:space="preserve"> </w:t>
      </w:r>
      <w:r w:rsidR="00E07CD6" w:rsidRPr="00F855C9">
        <w:t xml:space="preserve"> </w:t>
      </w:r>
      <w:r w:rsidR="00A72985" w:rsidRPr="00D62C2A">
        <w:t xml:space="preserve">The </w:t>
      </w:r>
      <w:r w:rsidR="00F129FC" w:rsidRPr="00D62C2A">
        <w:t>sensors</w:t>
      </w:r>
      <w:r w:rsidR="00E15EFF" w:rsidRPr="00D62C2A">
        <w:t xml:space="preserve"> are</w:t>
      </w:r>
      <w:r w:rsidR="00A72985" w:rsidRPr="00D62C2A">
        <w:t xml:space="preserve"> connected as R1 in an R1/R2 voltage divider between 5v and ground.  If the </w:t>
      </w:r>
      <w:r w:rsidR="00F129FC" w:rsidRPr="00291EA9">
        <w:t>sensor</w:t>
      </w:r>
      <w:r w:rsidR="00A72985" w:rsidRPr="00D62C2A">
        <w:t xml:space="preserve"> has a low res</w:t>
      </w:r>
      <w:r w:rsidR="00E15EFF" w:rsidRPr="00D62C2A">
        <w:t xml:space="preserve">istance, it pulls the input pin </w:t>
      </w:r>
      <w:r w:rsidR="00A72985" w:rsidRPr="00D62C2A">
        <w:t xml:space="preserve">high.  If it has a high resistance, the R2 pulls the pin low.  </w:t>
      </w:r>
      <w:r w:rsidR="00E07CD6" w:rsidRPr="00F855C9">
        <w:t xml:space="preserve"> An unused input has an indeterminate state since it is not pulled either way.</w:t>
      </w:r>
      <w:r>
        <w:t xml:space="preserve">  The 30</w:t>
      </w:r>
      <w:r w:rsidR="00A1478C" w:rsidRPr="00D62C2A">
        <w:t xml:space="preserve">0 ohm resistors protect the CPU pins from </w:t>
      </w:r>
      <w:r w:rsidR="00F855C9">
        <w:t xml:space="preserve">accidental </w:t>
      </w:r>
      <w:r w:rsidR="00A1478C" w:rsidRPr="00D62C2A">
        <w:t>shorts.</w:t>
      </w:r>
    </w:p>
    <w:p w:rsidR="00EC275D" w:rsidRDefault="00EC275D" w:rsidP="00836857"/>
    <w:p w:rsidR="00F855C9" w:rsidRDefault="00F855C9" w:rsidP="00F855C9">
      <w:pPr>
        <w:jc w:val="both"/>
      </w:pPr>
      <w:r w:rsidRPr="00F855C9">
        <w:t xml:space="preserve">You are </w:t>
      </w:r>
      <w:r>
        <w:t xml:space="preserve">now ready to program the circuit to read and store the values </w:t>
      </w:r>
      <w:r w:rsidR="00C8673D">
        <w:t>on the pins (sensor inputs for example)</w:t>
      </w:r>
      <w:r w:rsidRPr="00F855C9">
        <w:t>.</w:t>
      </w:r>
    </w:p>
    <w:p w:rsidR="00F855C9" w:rsidRDefault="00F855C9" w:rsidP="00F815ED">
      <w:pPr>
        <w:jc w:val="both"/>
        <w:rPr>
          <w:b/>
        </w:rPr>
      </w:pPr>
      <w:r>
        <w:rPr>
          <w:b/>
        </w:rPr>
        <w:t>First, o</w:t>
      </w:r>
      <w:r w:rsidRPr="0095652D">
        <w:rPr>
          <w:b/>
        </w:rPr>
        <w:t xml:space="preserve">pen a new </w:t>
      </w:r>
      <w:r w:rsidR="00572759">
        <w:rPr>
          <w:b/>
        </w:rPr>
        <w:t>file</w:t>
      </w:r>
      <w:r>
        <w:rPr>
          <w:b/>
        </w:rPr>
        <w:t xml:space="preserve"> in the Arduino Program.</w:t>
      </w:r>
    </w:p>
    <w:p w:rsidR="009C3253" w:rsidRDefault="009C3253" w:rsidP="00F815ED">
      <w:pPr>
        <w:jc w:val="both"/>
        <w:rPr>
          <w:b/>
        </w:rPr>
      </w:pPr>
    </w:p>
    <w:p w:rsidR="00836857" w:rsidRPr="00F855C9" w:rsidRDefault="00086AFD" w:rsidP="00F815ED">
      <w:pPr>
        <w:jc w:val="both"/>
        <w:rPr>
          <w:b/>
        </w:rPr>
      </w:pPr>
      <w:r>
        <w:t>W</w:t>
      </w:r>
      <w:r w:rsidR="00245B7C">
        <w:t>e</w:t>
      </w:r>
      <w:r w:rsidR="0017166F">
        <w:t xml:space="preserve"> </w:t>
      </w:r>
      <w:r w:rsidR="00B64142">
        <w:t>need</w:t>
      </w:r>
      <w:r w:rsidR="00245B7C">
        <w:t xml:space="preserve"> a variable</w:t>
      </w:r>
      <w:r w:rsidR="0017166F">
        <w:t xml:space="preserve"> </w:t>
      </w:r>
      <w:r w:rsidR="00245B7C">
        <w:t>to store the value of each of</w:t>
      </w:r>
      <w:r w:rsidR="0017166F">
        <w:t xml:space="preserve"> the input pins</w:t>
      </w:r>
      <w:r w:rsidR="00245B7C">
        <w:t xml:space="preserve">. </w:t>
      </w:r>
      <w:r w:rsidR="004235D6">
        <w:t xml:space="preserve">The </w:t>
      </w:r>
      <w:r w:rsidR="00AD2204">
        <w:t xml:space="preserve">switch, </w:t>
      </w:r>
      <w:r w:rsidR="004235D6">
        <w:t>photoresistor,</w:t>
      </w:r>
      <w:r w:rsidR="00AD2204">
        <w:t xml:space="preserve"> and thermistor (plus a</w:t>
      </w:r>
      <w:r w:rsidR="004235D6">
        <w:t xml:space="preserve"> string cutter</w:t>
      </w:r>
      <w:r w:rsidR="00AD2204">
        <w:t xml:space="preserve"> variable</w:t>
      </w:r>
      <w:r w:rsidR="004235D6">
        <w:t xml:space="preserve"> </w:t>
      </w:r>
      <w:r w:rsidR="00AD2204">
        <w:t xml:space="preserve">we will use later) </w:t>
      </w:r>
      <w:r w:rsidR="004235D6">
        <w:t xml:space="preserve">will each be declared as individual global variables with initial values of 0. Type the following lines above the </w:t>
      </w:r>
      <w:r w:rsidR="004235D6" w:rsidRPr="00B21C76">
        <w:rPr>
          <w:rFonts w:ascii="Courier New" w:hAnsi="Courier New" w:cs="Courier New"/>
          <w:sz w:val="22"/>
        </w:rPr>
        <w:t>setup</w:t>
      </w:r>
      <w:r w:rsidR="00B21C76" w:rsidRPr="00B21C76">
        <w:rPr>
          <w:rFonts w:ascii="Courier New" w:hAnsi="Courier New" w:cs="Courier New"/>
          <w:sz w:val="22"/>
        </w:rPr>
        <w:t>()</w:t>
      </w:r>
      <w:r w:rsidR="004235D6">
        <w:t xml:space="preserve"> function.</w:t>
      </w:r>
    </w:p>
    <w:p w:rsidR="004235D6" w:rsidRDefault="004235D6" w:rsidP="00836857">
      <w:r>
        <w:tab/>
      </w:r>
    </w:p>
    <w:p w:rsidR="004235D6" w:rsidRPr="006F6C87" w:rsidRDefault="00E07CD6" w:rsidP="004235D6">
      <w:pPr>
        <w:ind w:left="720"/>
        <w:rPr>
          <w:rFonts w:ascii="Courier New" w:hAnsi="Courier New" w:cs="Courier New"/>
          <w:sz w:val="20"/>
        </w:rPr>
      </w:pPr>
      <w:r w:rsidRPr="006F6C87">
        <w:rPr>
          <w:rFonts w:ascii="Courier New" w:hAnsi="Courier New" w:cs="Courier New"/>
          <w:sz w:val="20"/>
        </w:rPr>
        <w:t xml:space="preserve">int </w:t>
      </w:r>
      <w:r w:rsidR="00A94390" w:rsidRPr="006F6C87">
        <w:rPr>
          <w:rFonts w:ascii="Courier New" w:hAnsi="Courier New" w:cs="Courier New"/>
          <w:sz w:val="20"/>
        </w:rPr>
        <w:t>Sw</w:t>
      </w:r>
      <w:r w:rsidRPr="006F6C87">
        <w:rPr>
          <w:rFonts w:ascii="Courier New" w:hAnsi="Courier New" w:cs="Courier New"/>
          <w:sz w:val="20"/>
        </w:rPr>
        <w:t>State = 0;</w:t>
      </w:r>
    </w:p>
    <w:p w:rsidR="004235D6" w:rsidRPr="006F6C87" w:rsidRDefault="00E07CD6" w:rsidP="004235D6">
      <w:pPr>
        <w:ind w:firstLine="720"/>
        <w:rPr>
          <w:rFonts w:ascii="Courier New" w:hAnsi="Courier New" w:cs="Courier New"/>
          <w:sz w:val="20"/>
        </w:rPr>
      </w:pPr>
      <w:r w:rsidRPr="006F6C87">
        <w:rPr>
          <w:rFonts w:ascii="Courier New" w:hAnsi="Courier New" w:cs="Courier New"/>
          <w:sz w:val="20"/>
        </w:rPr>
        <w:t>int RpState = 0;</w:t>
      </w:r>
    </w:p>
    <w:p w:rsidR="004235D6" w:rsidRPr="006F6C87" w:rsidRDefault="00E07CD6" w:rsidP="004235D6">
      <w:pPr>
        <w:ind w:firstLine="720"/>
        <w:rPr>
          <w:rFonts w:ascii="Courier New" w:hAnsi="Courier New" w:cs="Courier New"/>
          <w:sz w:val="20"/>
        </w:rPr>
      </w:pPr>
      <w:r w:rsidRPr="006F6C87">
        <w:rPr>
          <w:rFonts w:ascii="Courier New" w:hAnsi="Courier New" w:cs="Courier New"/>
          <w:sz w:val="20"/>
        </w:rPr>
        <w:t>int RtState = 0;</w:t>
      </w:r>
    </w:p>
    <w:p w:rsidR="004235D6" w:rsidRPr="006F6C87" w:rsidRDefault="00E07CD6" w:rsidP="00F855C9">
      <w:pPr>
        <w:ind w:firstLine="720"/>
        <w:rPr>
          <w:rFonts w:ascii="Courier New" w:hAnsi="Courier New" w:cs="Courier New"/>
          <w:sz w:val="20"/>
        </w:rPr>
      </w:pPr>
      <w:r w:rsidRPr="006F6C87">
        <w:rPr>
          <w:rFonts w:ascii="Courier New" w:hAnsi="Courier New" w:cs="Courier New"/>
          <w:sz w:val="20"/>
        </w:rPr>
        <w:t>int CutState = 0;</w:t>
      </w:r>
    </w:p>
    <w:p w:rsidR="00F855C9" w:rsidRPr="00F855C9" w:rsidRDefault="00F855C9" w:rsidP="00F855C9">
      <w:pPr>
        <w:ind w:firstLine="720"/>
        <w:rPr>
          <w:rFonts w:ascii="Courier New" w:hAnsi="Courier New" w:cs="Courier New"/>
          <w:sz w:val="20"/>
        </w:rPr>
      </w:pPr>
    </w:p>
    <w:p w:rsidR="004235D6" w:rsidRPr="004235D6" w:rsidRDefault="004235D6" w:rsidP="00F815ED">
      <w:pPr>
        <w:jc w:val="both"/>
      </w:pPr>
      <w:r>
        <w:t xml:space="preserve">Additionally, we want to keep track of time. Add a variable </w:t>
      </w:r>
      <w:r w:rsidR="00B0474D">
        <w:t xml:space="preserve">integer </w:t>
      </w:r>
      <w:r>
        <w:t xml:space="preserve">called T and  set its initial value to zero. </w:t>
      </w:r>
    </w:p>
    <w:p w:rsidR="00836857" w:rsidRDefault="00836857" w:rsidP="00F815ED">
      <w:pPr>
        <w:jc w:val="both"/>
      </w:pPr>
    </w:p>
    <w:p w:rsidR="0015143F" w:rsidRDefault="00B21C76" w:rsidP="00F815ED">
      <w:pPr>
        <w:jc w:val="both"/>
      </w:pPr>
      <w:r>
        <w:lastRenderedPageBreak/>
        <w:t xml:space="preserve">Remember that the </w:t>
      </w:r>
      <w:r w:rsidRPr="00B21C76">
        <w:rPr>
          <w:rFonts w:ascii="Courier New" w:hAnsi="Courier New" w:cs="Courier New"/>
          <w:sz w:val="22"/>
        </w:rPr>
        <w:t>setup()</w:t>
      </w:r>
      <w:r w:rsidR="001334CB">
        <w:t xml:space="preserve"> </w:t>
      </w:r>
      <w:r>
        <w:t xml:space="preserve">function runs once upon startup and this is where we set the pin modes. The </w:t>
      </w:r>
      <w:r w:rsidRPr="00B21C76">
        <w:rPr>
          <w:rFonts w:ascii="Courier New" w:hAnsi="Courier New" w:cs="Courier New"/>
          <w:sz w:val="22"/>
        </w:rPr>
        <w:t>pinMode(</w:t>
      </w:r>
      <w:r w:rsidR="0067240A">
        <w:rPr>
          <w:rFonts w:ascii="Courier New" w:hAnsi="Courier New" w:cs="Courier New"/>
          <w:i/>
          <w:sz w:val="22"/>
        </w:rPr>
        <w:t>pin,mode</w:t>
      </w:r>
      <w:r w:rsidRPr="00B21C76">
        <w:rPr>
          <w:rFonts w:ascii="Courier New" w:hAnsi="Courier New" w:cs="Courier New"/>
          <w:sz w:val="22"/>
        </w:rPr>
        <w:t>)</w:t>
      </w:r>
      <w:r w:rsidR="001334CB">
        <w:t xml:space="preserve"> </w:t>
      </w:r>
      <w:r>
        <w:t xml:space="preserve">function assigns the component connected to a digital I/O pin to be either an input (if the component is a sensor) or an output (if the component is an actuator). </w:t>
      </w:r>
      <w:r w:rsidR="00F815ED">
        <w:t xml:space="preserve">In this case, all of the pins used will be inputs. In the </w:t>
      </w:r>
      <w:r w:rsidR="00F815ED" w:rsidRPr="00F815ED">
        <w:rPr>
          <w:rFonts w:ascii="Courier New" w:hAnsi="Courier New" w:cs="Courier New"/>
          <w:sz w:val="22"/>
        </w:rPr>
        <w:t>setup()</w:t>
      </w:r>
      <w:r w:rsidR="00F815ED">
        <w:t xml:space="preserve">function, set pins </w:t>
      </w:r>
      <w:r w:rsidR="00AD2204">
        <w:t>9-11 and 6</w:t>
      </w:r>
      <w:r w:rsidR="00F815ED">
        <w:t xml:space="preserve"> to be inputs and initialize the serial monitor using the following </w:t>
      </w:r>
      <w:r w:rsidR="009A684C">
        <w:t>statements</w:t>
      </w:r>
      <w:r w:rsidR="00F815ED">
        <w:t>:</w:t>
      </w:r>
    </w:p>
    <w:p w:rsidR="00F815ED" w:rsidRDefault="00F815ED" w:rsidP="00F815ED"/>
    <w:p w:rsidR="00F815ED" w:rsidRPr="006F6C87" w:rsidRDefault="00F815ED" w:rsidP="00F815ED">
      <w:pPr>
        <w:ind w:firstLine="720"/>
        <w:rPr>
          <w:rFonts w:ascii="Courier New" w:hAnsi="Courier New" w:cs="Courier New"/>
          <w:sz w:val="20"/>
        </w:rPr>
      </w:pPr>
      <w:r w:rsidRPr="006F6C87">
        <w:rPr>
          <w:rFonts w:ascii="Courier New" w:hAnsi="Courier New" w:cs="Courier New"/>
          <w:b/>
          <w:sz w:val="20"/>
        </w:rPr>
        <w:t>Serial</w:t>
      </w:r>
      <w:r w:rsidRPr="006F6C87">
        <w:rPr>
          <w:rFonts w:ascii="Courier New" w:hAnsi="Courier New" w:cs="Courier New"/>
          <w:sz w:val="20"/>
        </w:rPr>
        <w:t>.</w:t>
      </w:r>
      <w:r w:rsidR="00E07CD6" w:rsidRPr="006F6C87">
        <w:rPr>
          <w:rFonts w:ascii="Courier New" w:hAnsi="Courier New" w:cs="Courier New"/>
          <w:sz w:val="20"/>
        </w:rPr>
        <w:t>begin(9600);</w:t>
      </w:r>
    </w:p>
    <w:p w:rsidR="00F815ED" w:rsidRPr="006F6C87" w:rsidRDefault="00E07CD6" w:rsidP="00F815ED">
      <w:pPr>
        <w:ind w:firstLine="720"/>
        <w:rPr>
          <w:rFonts w:ascii="Courier New" w:hAnsi="Courier New" w:cs="Courier New"/>
          <w:sz w:val="20"/>
        </w:rPr>
      </w:pPr>
      <w:r w:rsidRPr="006F6C87">
        <w:rPr>
          <w:rFonts w:ascii="Courier New" w:hAnsi="Courier New" w:cs="Courier New"/>
          <w:sz w:val="20"/>
        </w:rPr>
        <w:t>pinMode(11,INPUT);</w:t>
      </w:r>
    </w:p>
    <w:p w:rsidR="00F815ED" w:rsidRPr="006F6C87" w:rsidRDefault="00E07CD6" w:rsidP="000903DA">
      <w:pPr>
        <w:ind w:firstLine="720"/>
        <w:rPr>
          <w:rFonts w:ascii="Courier New" w:hAnsi="Courier New" w:cs="Courier New"/>
          <w:color w:val="FFFFFF" w:themeColor="background1"/>
          <w:sz w:val="20"/>
          <w:szCs w:val="20"/>
        </w:rPr>
      </w:pPr>
      <w:r w:rsidRPr="006F6C87">
        <w:rPr>
          <w:rFonts w:ascii="Courier New" w:hAnsi="Courier New" w:cs="Courier New"/>
          <w:sz w:val="20"/>
        </w:rPr>
        <w:t>pinMode(10,INPUT);</w:t>
      </w:r>
      <w:r w:rsidRPr="006F6C87">
        <w:rPr>
          <w:rFonts w:ascii="Courier New" w:hAnsi="Courier New" w:cs="Courier New"/>
          <w:color w:val="FFFFFF" w:themeColor="background1"/>
          <w:sz w:val="20"/>
          <w:szCs w:val="20"/>
        </w:rPr>
        <w:t xml:space="preserve"> Don’t copy and paste!!!</w:t>
      </w:r>
    </w:p>
    <w:p w:rsidR="00F815ED" w:rsidRPr="006F6C87" w:rsidRDefault="00E07CD6" w:rsidP="00F815ED">
      <w:pPr>
        <w:ind w:firstLine="720"/>
        <w:rPr>
          <w:rFonts w:ascii="Courier New" w:hAnsi="Courier New" w:cs="Courier New"/>
          <w:sz w:val="20"/>
        </w:rPr>
      </w:pPr>
      <w:r w:rsidRPr="006F6C87">
        <w:rPr>
          <w:rFonts w:ascii="Courier New" w:hAnsi="Courier New" w:cs="Courier New"/>
          <w:sz w:val="20"/>
        </w:rPr>
        <w:t>pinMode(9,INPUT);</w:t>
      </w:r>
    </w:p>
    <w:p w:rsidR="00AD2204" w:rsidRPr="006F6C87" w:rsidRDefault="00E07CD6" w:rsidP="00F815ED">
      <w:pPr>
        <w:ind w:firstLine="720"/>
        <w:rPr>
          <w:rFonts w:ascii="Courier New" w:hAnsi="Courier New" w:cs="Courier New"/>
          <w:sz w:val="20"/>
        </w:rPr>
      </w:pPr>
      <w:r w:rsidRPr="006F6C87">
        <w:rPr>
          <w:rFonts w:ascii="Courier New" w:hAnsi="Courier New" w:cs="Courier New"/>
          <w:sz w:val="20"/>
        </w:rPr>
        <w:t>pinMode(6,INPUT);</w:t>
      </w:r>
    </w:p>
    <w:p w:rsidR="00F815ED" w:rsidRPr="00F815ED" w:rsidRDefault="00F815ED" w:rsidP="00F80DCF"/>
    <w:p w:rsidR="00CF5E5B" w:rsidRDefault="00CF5E5B" w:rsidP="00CF5E5B">
      <w:pPr>
        <w:jc w:val="both"/>
      </w:pPr>
      <w:r>
        <w:t xml:space="preserve">We will make a separate function for the reading and printing of the sensor values, so that we can use this function later on. Between the </w:t>
      </w:r>
      <w:r w:rsidRPr="00CF5E5B">
        <w:rPr>
          <w:rFonts w:ascii="Courier New" w:hAnsi="Courier New" w:cs="Courier New"/>
          <w:sz w:val="20"/>
        </w:rPr>
        <w:t>setup()</w:t>
      </w:r>
      <w:r>
        <w:t xml:space="preserve"> and </w:t>
      </w:r>
      <w:r w:rsidRPr="00CF5E5B">
        <w:rPr>
          <w:rFonts w:ascii="Courier New" w:hAnsi="Courier New" w:cs="Courier New"/>
          <w:sz w:val="20"/>
        </w:rPr>
        <w:t>loop(),</w:t>
      </w:r>
      <w:r>
        <w:t xml:space="preserve"> type in the following:</w:t>
      </w:r>
    </w:p>
    <w:p w:rsidR="00CF5E5B" w:rsidRDefault="00CF5E5B" w:rsidP="00CF5E5B">
      <w:pPr>
        <w:jc w:val="both"/>
      </w:pPr>
    </w:p>
    <w:p w:rsidR="00CF5E5B" w:rsidRDefault="008F0F57" w:rsidP="00CF5E5B">
      <w:pPr>
        <w:ind w:firstLine="720"/>
        <w:rPr>
          <w:rFonts w:ascii="Courier New" w:hAnsi="Courier New" w:cs="Courier New"/>
          <w:sz w:val="20"/>
        </w:rPr>
      </w:pPr>
      <w:r>
        <w:rPr>
          <w:rFonts w:ascii="Courier New" w:hAnsi="Courier New" w:cs="Courier New"/>
          <w:sz w:val="20"/>
        </w:rPr>
        <w:t>void readSensor</w:t>
      </w:r>
      <w:r w:rsidR="00110CD1">
        <w:rPr>
          <w:rFonts w:ascii="Courier New" w:hAnsi="Courier New" w:cs="Courier New"/>
          <w:sz w:val="20"/>
        </w:rPr>
        <w:t>Data</w:t>
      </w:r>
      <w:r w:rsidR="00CF5E5B" w:rsidRPr="00CF5E5B">
        <w:rPr>
          <w:rFonts w:ascii="Courier New" w:hAnsi="Courier New" w:cs="Courier New"/>
          <w:sz w:val="20"/>
        </w:rPr>
        <w:t>() {</w:t>
      </w:r>
    </w:p>
    <w:p w:rsidR="00CF5E5B" w:rsidRDefault="00CF5E5B" w:rsidP="00CF5E5B">
      <w:pPr>
        <w:ind w:firstLine="720"/>
        <w:rPr>
          <w:rFonts w:ascii="Courier New" w:hAnsi="Courier New" w:cs="Courier New"/>
          <w:sz w:val="20"/>
        </w:rPr>
      </w:pPr>
      <w:r>
        <w:rPr>
          <w:rFonts w:ascii="Courier New" w:hAnsi="Courier New" w:cs="Courier New"/>
          <w:sz w:val="20"/>
        </w:rPr>
        <w:t>}</w:t>
      </w:r>
    </w:p>
    <w:p w:rsidR="00CF5E5B" w:rsidRDefault="00CF5E5B" w:rsidP="00CF5E5B">
      <w:pPr>
        <w:ind w:firstLine="720"/>
        <w:rPr>
          <w:rFonts w:ascii="Courier New" w:hAnsi="Courier New" w:cs="Courier New"/>
          <w:sz w:val="20"/>
        </w:rPr>
      </w:pPr>
    </w:p>
    <w:p w:rsidR="00332761" w:rsidRDefault="001334CB" w:rsidP="001334CB">
      <w:pPr>
        <w:jc w:val="both"/>
      </w:pPr>
      <w:r>
        <w:t xml:space="preserve">In the </w:t>
      </w:r>
      <w:r w:rsidR="00CF5E5B">
        <w:rPr>
          <w:rFonts w:ascii="Courier New" w:hAnsi="Courier New" w:cs="Courier New"/>
          <w:sz w:val="22"/>
        </w:rPr>
        <w:t>r</w:t>
      </w:r>
      <w:r w:rsidR="008F0F57">
        <w:rPr>
          <w:rFonts w:ascii="Courier New" w:hAnsi="Courier New" w:cs="Courier New"/>
          <w:sz w:val="22"/>
        </w:rPr>
        <w:t>eadSensor</w:t>
      </w:r>
      <w:r w:rsidR="00110CD1">
        <w:rPr>
          <w:rFonts w:ascii="Courier New" w:hAnsi="Courier New" w:cs="Courier New"/>
          <w:sz w:val="22"/>
        </w:rPr>
        <w:t>Data</w:t>
      </w:r>
      <w:r w:rsidRPr="001334CB">
        <w:rPr>
          <w:rFonts w:ascii="Courier New" w:hAnsi="Courier New" w:cs="Courier New"/>
          <w:sz w:val="22"/>
        </w:rPr>
        <w:t>()</w:t>
      </w:r>
      <w:r>
        <w:t xml:space="preserve">function we will check the </w:t>
      </w:r>
      <w:r w:rsidR="00C8673D">
        <w:t>state (</w:t>
      </w:r>
      <w:r>
        <w:t>voltage</w:t>
      </w:r>
      <w:r w:rsidR="00C8673D">
        <w:t>)</w:t>
      </w:r>
      <w:r>
        <w:t xml:space="preserve"> of the input pins </w:t>
      </w:r>
      <w:r w:rsidR="00C8673D">
        <w:t xml:space="preserve">which will assign the value 1 or 0 using the </w:t>
      </w:r>
      <w:r w:rsidRPr="001334CB">
        <w:rPr>
          <w:rFonts w:ascii="Courier New" w:hAnsi="Courier New" w:cs="Courier New"/>
          <w:sz w:val="22"/>
        </w:rPr>
        <w:t>digitalRead(</w:t>
      </w:r>
      <w:r w:rsidR="0067240A">
        <w:rPr>
          <w:rFonts w:ascii="Courier New" w:hAnsi="Courier New" w:cs="Courier New"/>
          <w:i/>
          <w:sz w:val="22"/>
        </w:rPr>
        <w:t>pin</w:t>
      </w:r>
      <w:r w:rsidRPr="001334CB">
        <w:rPr>
          <w:rFonts w:ascii="Courier New" w:hAnsi="Courier New" w:cs="Courier New"/>
          <w:sz w:val="22"/>
        </w:rPr>
        <w:t>)</w:t>
      </w:r>
      <w:r>
        <w:t xml:space="preserve"> function</w:t>
      </w:r>
      <w:r w:rsidR="00C8673D">
        <w:t xml:space="preserve">.  </w:t>
      </w:r>
      <w:r>
        <w:t xml:space="preserve">For example, </w:t>
      </w:r>
      <w:r w:rsidR="00C8673D">
        <w:t xml:space="preserve">the value of the switch on pin 11 will </w:t>
      </w:r>
      <w:r w:rsidR="00CF5E5B">
        <w:t xml:space="preserve">be </w:t>
      </w:r>
      <w:r w:rsidR="00AD2204">
        <w:t xml:space="preserve">assigned to </w:t>
      </w:r>
      <w:r w:rsidR="00C8673D">
        <w:t xml:space="preserve">the </w:t>
      </w:r>
      <w:r w:rsidR="00C8673D" w:rsidRPr="00C8673D">
        <w:rPr>
          <w:rFonts w:ascii="Courier New" w:hAnsi="Courier New" w:cs="Courier New"/>
        </w:rPr>
        <w:t>SwState</w:t>
      </w:r>
      <w:r w:rsidR="00C8673D">
        <w:t xml:space="preserve"> variable as shown below.  Pin 10 will be assigned the state of the photoresistor and pin 9 the thermistor.</w:t>
      </w:r>
      <w:r w:rsidR="00CF5E5B">
        <w:t xml:space="preserve"> </w:t>
      </w:r>
    </w:p>
    <w:p w:rsidR="00CF5E5B" w:rsidRDefault="00CF5E5B" w:rsidP="001334CB">
      <w:pPr>
        <w:jc w:val="both"/>
      </w:pPr>
    </w:p>
    <w:p w:rsidR="000903DA" w:rsidRPr="006F6C87" w:rsidRDefault="00C8673D" w:rsidP="000903DA">
      <w:pPr>
        <w:ind w:firstLine="720"/>
        <w:jc w:val="both"/>
        <w:rPr>
          <w:rFonts w:ascii="Courier New" w:hAnsi="Courier New" w:cs="Courier New"/>
          <w:sz w:val="20"/>
        </w:rPr>
      </w:pPr>
      <w:r w:rsidRPr="006F6C87">
        <w:rPr>
          <w:rFonts w:ascii="Courier New" w:hAnsi="Courier New" w:cs="Courier New"/>
          <w:sz w:val="20"/>
        </w:rPr>
        <w:t>S</w:t>
      </w:r>
      <w:r w:rsidR="00E07CD6" w:rsidRPr="006F6C87">
        <w:rPr>
          <w:rFonts w:ascii="Courier New" w:hAnsi="Courier New" w:cs="Courier New"/>
          <w:sz w:val="20"/>
        </w:rPr>
        <w:t>wState = digitalRead(11);</w:t>
      </w:r>
    </w:p>
    <w:p w:rsidR="000903DA" w:rsidRPr="006F6C87" w:rsidRDefault="00E07CD6" w:rsidP="000903DA">
      <w:pPr>
        <w:ind w:firstLine="720"/>
        <w:jc w:val="both"/>
        <w:rPr>
          <w:rFonts w:ascii="Courier New" w:hAnsi="Courier New" w:cs="Courier New"/>
          <w:sz w:val="20"/>
        </w:rPr>
      </w:pPr>
      <w:r w:rsidRPr="006F6C87">
        <w:rPr>
          <w:rFonts w:ascii="Courier New" w:hAnsi="Courier New" w:cs="Courier New"/>
          <w:sz w:val="20"/>
        </w:rPr>
        <w:t>RpState = digitalRead(10);</w:t>
      </w:r>
      <w:r w:rsidRPr="006F6C87">
        <w:rPr>
          <w:rFonts w:ascii="Courier New" w:hAnsi="Courier New" w:cs="Courier New"/>
          <w:sz w:val="20"/>
          <w:szCs w:val="20"/>
        </w:rPr>
        <w:t xml:space="preserve"> </w:t>
      </w:r>
      <w:r w:rsidRPr="006F6C87">
        <w:rPr>
          <w:rFonts w:ascii="Courier New" w:hAnsi="Courier New" w:cs="Courier New"/>
          <w:color w:val="FFFFFF" w:themeColor="background1"/>
          <w:sz w:val="20"/>
          <w:szCs w:val="20"/>
        </w:rPr>
        <w:t>Don’t copy and paste!!!</w:t>
      </w:r>
    </w:p>
    <w:p w:rsidR="000903DA" w:rsidRPr="006F6C87" w:rsidRDefault="00E07CD6" w:rsidP="000903DA">
      <w:pPr>
        <w:ind w:firstLine="720"/>
        <w:rPr>
          <w:rFonts w:ascii="Courier New" w:hAnsi="Courier New" w:cs="Courier New"/>
          <w:sz w:val="20"/>
          <w:szCs w:val="20"/>
        </w:rPr>
      </w:pPr>
      <w:r w:rsidRPr="006F6C87">
        <w:rPr>
          <w:rFonts w:ascii="Courier New" w:hAnsi="Courier New" w:cs="Courier New"/>
          <w:sz w:val="20"/>
        </w:rPr>
        <w:t>RtState = digitalRead(9);</w:t>
      </w:r>
      <w:r w:rsidRPr="006F6C87">
        <w:rPr>
          <w:rFonts w:ascii="Courier New" w:hAnsi="Courier New" w:cs="Courier New"/>
          <w:sz w:val="20"/>
          <w:szCs w:val="20"/>
        </w:rPr>
        <w:t xml:space="preserve"> </w:t>
      </w:r>
    </w:p>
    <w:p w:rsidR="00332761" w:rsidRPr="00F733DD" w:rsidRDefault="00332761" w:rsidP="001334CB">
      <w:pPr>
        <w:jc w:val="both"/>
      </w:pPr>
    </w:p>
    <w:p w:rsidR="00C8673D" w:rsidRDefault="00C8673D" w:rsidP="00C8673D">
      <w:r>
        <w:t xml:space="preserve">We want to sample the sensors and output the time and states of each sensor on the display. </w:t>
      </w:r>
      <w:r w:rsidR="00110CD1">
        <w:t xml:space="preserve">Write a function called </w:t>
      </w:r>
      <w:r w:rsidR="00110CD1">
        <w:rPr>
          <w:rFonts w:ascii="Courier New" w:hAnsi="Courier New" w:cs="Courier New"/>
          <w:sz w:val="22"/>
        </w:rPr>
        <w:t>printSensorData</w:t>
      </w:r>
      <w:r w:rsidR="00110CD1" w:rsidRPr="001334CB">
        <w:rPr>
          <w:rFonts w:ascii="Courier New" w:hAnsi="Courier New" w:cs="Courier New"/>
          <w:sz w:val="22"/>
        </w:rPr>
        <w:t>()</w:t>
      </w:r>
      <w:r w:rsidR="00110CD1">
        <w:t>with the following lines</w:t>
      </w:r>
      <w:r>
        <w:t xml:space="preserve">. </w:t>
      </w:r>
    </w:p>
    <w:p w:rsidR="003311A6" w:rsidRDefault="003311A6" w:rsidP="00286009"/>
    <w:p w:rsidR="00086AFD" w:rsidRPr="00110CD1" w:rsidRDefault="00086AFD" w:rsidP="00110CD1">
      <w:pPr>
        <w:ind w:firstLine="720"/>
        <w:rPr>
          <w:rFonts w:ascii="Courier New" w:hAnsi="Courier New" w:cs="Courier New"/>
          <w:sz w:val="20"/>
        </w:rPr>
      </w:pPr>
      <w:r w:rsidRPr="006F6C87">
        <w:rPr>
          <w:rFonts w:ascii="Courier New" w:hAnsi="Courier New" w:cs="Courier New"/>
          <w:b/>
          <w:sz w:val="20"/>
        </w:rPr>
        <w:t>Serial</w:t>
      </w:r>
      <w:r w:rsidR="00E07CD6" w:rsidRPr="006F6C87">
        <w:rPr>
          <w:rFonts w:ascii="Courier New" w:hAnsi="Courier New" w:cs="Courier New"/>
          <w:sz w:val="20"/>
        </w:rPr>
        <w:t>.print("Time: ");</w:t>
      </w:r>
      <w:r w:rsidRPr="006F6C87">
        <w:rPr>
          <w:rFonts w:ascii="Courier New" w:hAnsi="Courier New" w:cs="Courier New"/>
          <w:sz w:val="20"/>
        </w:rPr>
        <w:t xml:space="preserve"> </w:t>
      </w:r>
      <w:r w:rsidRPr="006F6C87">
        <w:rPr>
          <w:rFonts w:ascii="Courier New" w:hAnsi="Courier New" w:cs="Courier New"/>
          <w:b/>
          <w:sz w:val="20"/>
        </w:rPr>
        <w:t>Serial</w:t>
      </w:r>
      <w:r w:rsidRPr="006F6C87">
        <w:rPr>
          <w:rFonts w:ascii="Courier New" w:hAnsi="Courier New" w:cs="Courier New"/>
          <w:sz w:val="20"/>
        </w:rPr>
        <w:t>.</w:t>
      </w:r>
      <w:r w:rsidR="00E07CD6" w:rsidRPr="006F6C87">
        <w:rPr>
          <w:rFonts w:ascii="Courier New" w:hAnsi="Courier New" w:cs="Courier New"/>
          <w:sz w:val="20"/>
        </w:rPr>
        <w:t>print(T);</w:t>
      </w:r>
      <w:r w:rsidRPr="006F6C87">
        <w:rPr>
          <w:rFonts w:ascii="Courier New" w:hAnsi="Courier New" w:cs="Courier New"/>
          <w:sz w:val="20"/>
        </w:rPr>
        <w:t xml:space="preserve"> </w:t>
      </w:r>
      <w:r w:rsidRPr="006F6C87">
        <w:rPr>
          <w:rFonts w:ascii="Courier New" w:hAnsi="Courier New" w:cs="Courier New"/>
          <w:b/>
          <w:sz w:val="20"/>
        </w:rPr>
        <w:t>Serial</w:t>
      </w:r>
      <w:r w:rsidR="00E07CD6" w:rsidRPr="006F6C87">
        <w:rPr>
          <w:rFonts w:ascii="Courier New" w:hAnsi="Courier New" w:cs="Courier New"/>
          <w:sz w:val="20"/>
        </w:rPr>
        <w:t>.print(", ");</w:t>
      </w:r>
      <w:r w:rsidR="00E07CD6" w:rsidRPr="006F6C87">
        <w:rPr>
          <w:rFonts w:ascii="Courier New" w:hAnsi="Courier New" w:cs="Courier New"/>
          <w:color w:val="FFFFFF" w:themeColor="background1"/>
          <w:sz w:val="20"/>
        </w:rPr>
        <w:t xml:space="preserve"> an</w:t>
      </w:r>
    </w:p>
    <w:p w:rsidR="00086AFD" w:rsidRPr="006F6C87" w:rsidRDefault="003311A6" w:rsidP="00362663">
      <w:pPr>
        <w:ind w:left="720"/>
        <w:rPr>
          <w:rFonts w:ascii="Courier New" w:hAnsi="Courier New" w:cs="Courier New"/>
          <w:sz w:val="20"/>
        </w:rPr>
      </w:pPr>
      <w:r w:rsidRPr="006F6C87">
        <w:rPr>
          <w:rFonts w:ascii="Courier New" w:hAnsi="Courier New" w:cs="Courier New"/>
          <w:b/>
          <w:sz w:val="20"/>
        </w:rPr>
        <w:t>Serial</w:t>
      </w:r>
      <w:r w:rsidRPr="006F6C87">
        <w:rPr>
          <w:rFonts w:ascii="Courier New" w:hAnsi="Courier New" w:cs="Courier New"/>
          <w:sz w:val="20"/>
        </w:rPr>
        <w:t>.</w:t>
      </w:r>
      <w:r w:rsidR="00C62461" w:rsidRPr="006F6C87">
        <w:rPr>
          <w:rFonts w:ascii="Courier New" w:hAnsi="Courier New" w:cs="Courier New"/>
          <w:sz w:val="20"/>
        </w:rPr>
        <w:t>print(Sw</w:t>
      </w:r>
      <w:r w:rsidR="00E07CD6" w:rsidRPr="006F6C87">
        <w:rPr>
          <w:rFonts w:ascii="Courier New" w:hAnsi="Courier New" w:cs="Courier New"/>
          <w:sz w:val="20"/>
        </w:rPr>
        <w:t>State);</w:t>
      </w:r>
      <w:r w:rsidRPr="006F6C87">
        <w:rPr>
          <w:rFonts w:ascii="Courier New" w:hAnsi="Courier New" w:cs="Courier New"/>
          <w:sz w:val="20"/>
        </w:rPr>
        <w:t xml:space="preserve"> </w:t>
      </w:r>
      <w:r w:rsidRPr="006F6C87">
        <w:rPr>
          <w:rFonts w:ascii="Courier New" w:hAnsi="Courier New" w:cs="Courier New"/>
          <w:b/>
          <w:sz w:val="20"/>
        </w:rPr>
        <w:t>Serial</w:t>
      </w:r>
      <w:r w:rsidR="00E07CD6" w:rsidRPr="006F6C87">
        <w:rPr>
          <w:rFonts w:ascii="Courier New" w:hAnsi="Courier New" w:cs="Courier New"/>
          <w:sz w:val="20"/>
        </w:rPr>
        <w:t>.print(RpState);</w:t>
      </w:r>
      <w:r w:rsidR="003654BD" w:rsidRPr="006F6C87">
        <w:rPr>
          <w:rFonts w:ascii="Courier New" w:hAnsi="Courier New" w:cs="Courier New"/>
          <w:sz w:val="20"/>
        </w:rPr>
        <w:t xml:space="preserve"> </w:t>
      </w:r>
      <w:r w:rsidRPr="006F6C87">
        <w:rPr>
          <w:rFonts w:ascii="Courier New" w:hAnsi="Courier New" w:cs="Courier New"/>
          <w:b/>
          <w:sz w:val="20"/>
        </w:rPr>
        <w:t>Serial</w:t>
      </w:r>
      <w:r w:rsidR="00E07CD6" w:rsidRPr="006F6C87">
        <w:rPr>
          <w:rFonts w:ascii="Courier New" w:hAnsi="Courier New" w:cs="Courier New"/>
          <w:sz w:val="20"/>
        </w:rPr>
        <w:t>.println(RtState);</w:t>
      </w:r>
    </w:p>
    <w:p w:rsidR="00F74B8E" w:rsidRDefault="00F74B8E" w:rsidP="00F80DCF"/>
    <w:p w:rsidR="00CF5E5B" w:rsidRDefault="00CF5E5B" w:rsidP="00F80DCF">
      <w:r>
        <w:t xml:space="preserve">Now, </w:t>
      </w:r>
      <w:r w:rsidR="00110CD1">
        <w:t>we need to run these</w:t>
      </w:r>
      <w:r>
        <w:t xml:space="preserve"> function</w:t>
      </w:r>
      <w:r w:rsidR="00110CD1">
        <w:t>s</w:t>
      </w:r>
      <w:r w:rsidR="001D3598">
        <w:t xml:space="preserve"> continuously by </w:t>
      </w:r>
      <w:r w:rsidR="001D3598" w:rsidRPr="003132F1">
        <w:t>placing them</w:t>
      </w:r>
      <w:r w:rsidRPr="003132F1">
        <w:t xml:space="preserve"> inside </w:t>
      </w:r>
      <w:r>
        <w:t xml:space="preserve">the </w:t>
      </w:r>
      <w:r w:rsidRPr="00CF5E5B">
        <w:rPr>
          <w:rFonts w:ascii="Courier New" w:hAnsi="Courier New" w:cs="Courier New"/>
          <w:sz w:val="20"/>
        </w:rPr>
        <w:t>loop()</w:t>
      </w:r>
      <w:r>
        <w:t xml:space="preserve">. Type the function name inside the </w:t>
      </w:r>
      <w:r w:rsidRPr="00CF5E5B">
        <w:rPr>
          <w:rFonts w:ascii="Courier New" w:hAnsi="Courier New" w:cs="Courier New"/>
          <w:sz w:val="20"/>
        </w:rPr>
        <w:t>loop()</w:t>
      </w:r>
      <w:r>
        <w:t xml:space="preserve"> as shown below. Don’t forget to also add a one-second delay.</w:t>
      </w:r>
    </w:p>
    <w:p w:rsidR="00CF5E5B" w:rsidRDefault="00CF5E5B" w:rsidP="00F80DCF"/>
    <w:p w:rsidR="00CF5E5B" w:rsidRDefault="00CF5E5B" w:rsidP="00CF5E5B">
      <w:pPr>
        <w:ind w:firstLine="720"/>
        <w:rPr>
          <w:rFonts w:ascii="Courier New" w:hAnsi="Courier New" w:cs="Courier New"/>
          <w:sz w:val="20"/>
        </w:rPr>
      </w:pPr>
      <w:r w:rsidRPr="00CF5E5B">
        <w:rPr>
          <w:rFonts w:ascii="Courier New" w:hAnsi="Courier New" w:cs="Courier New"/>
          <w:sz w:val="20"/>
        </w:rPr>
        <w:t>void loop() {</w:t>
      </w:r>
    </w:p>
    <w:p w:rsidR="00110CD1" w:rsidRPr="00CF5E5B" w:rsidRDefault="00110CD1" w:rsidP="00CF5E5B">
      <w:pPr>
        <w:ind w:firstLine="720"/>
        <w:rPr>
          <w:rFonts w:ascii="Courier New" w:hAnsi="Courier New" w:cs="Courier New"/>
          <w:sz w:val="20"/>
        </w:rPr>
      </w:pPr>
      <w:r>
        <w:rPr>
          <w:rFonts w:ascii="Courier New" w:hAnsi="Courier New" w:cs="Courier New"/>
          <w:sz w:val="20"/>
        </w:rPr>
        <w:t xml:space="preserve">  T = T + 1;</w:t>
      </w:r>
    </w:p>
    <w:p w:rsidR="00CF5E5B" w:rsidRDefault="00CF5E5B" w:rsidP="00CF5E5B">
      <w:pPr>
        <w:ind w:firstLine="720"/>
        <w:rPr>
          <w:rFonts w:ascii="Courier New" w:hAnsi="Courier New" w:cs="Courier New"/>
          <w:sz w:val="20"/>
        </w:rPr>
      </w:pPr>
      <w:r>
        <w:rPr>
          <w:rFonts w:ascii="Courier New" w:hAnsi="Courier New" w:cs="Courier New"/>
          <w:sz w:val="20"/>
        </w:rPr>
        <w:t xml:space="preserve">  </w:t>
      </w:r>
      <w:r w:rsidR="008F0F57">
        <w:rPr>
          <w:rFonts w:ascii="Courier New" w:hAnsi="Courier New" w:cs="Courier New"/>
          <w:sz w:val="20"/>
        </w:rPr>
        <w:t>readSensor</w:t>
      </w:r>
      <w:r w:rsidR="00110CD1">
        <w:rPr>
          <w:rFonts w:ascii="Courier New" w:hAnsi="Courier New" w:cs="Courier New"/>
          <w:sz w:val="20"/>
        </w:rPr>
        <w:t>Data</w:t>
      </w:r>
      <w:r w:rsidRPr="00CF5E5B">
        <w:rPr>
          <w:rFonts w:ascii="Courier New" w:hAnsi="Courier New" w:cs="Courier New"/>
          <w:sz w:val="20"/>
        </w:rPr>
        <w:t>();</w:t>
      </w:r>
    </w:p>
    <w:p w:rsidR="00110CD1" w:rsidRPr="00CF5E5B" w:rsidRDefault="00110CD1" w:rsidP="00CF5E5B">
      <w:pPr>
        <w:ind w:firstLine="720"/>
        <w:rPr>
          <w:rFonts w:ascii="Courier New" w:hAnsi="Courier New" w:cs="Courier New"/>
          <w:sz w:val="20"/>
        </w:rPr>
      </w:pPr>
      <w:r>
        <w:rPr>
          <w:rFonts w:ascii="Courier New" w:hAnsi="Courier New" w:cs="Courier New"/>
          <w:sz w:val="20"/>
        </w:rPr>
        <w:t xml:space="preserve">  printSensorData();</w:t>
      </w:r>
    </w:p>
    <w:p w:rsidR="00CF5E5B" w:rsidRPr="00CF5E5B" w:rsidRDefault="00CF5E5B" w:rsidP="00CF5E5B">
      <w:pPr>
        <w:ind w:firstLine="720"/>
        <w:rPr>
          <w:rFonts w:ascii="Courier New" w:hAnsi="Courier New" w:cs="Courier New"/>
          <w:sz w:val="20"/>
        </w:rPr>
      </w:pPr>
      <w:r>
        <w:rPr>
          <w:rFonts w:ascii="Courier New" w:hAnsi="Courier New" w:cs="Courier New"/>
          <w:sz w:val="20"/>
        </w:rPr>
        <w:t xml:space="preserve">  </w:t>
      </w:r>
      <w:r w:rsidRPr="00CF5E5B">
        <w:rPr>
          <w:rFonts w:ascii="Courier New" w:hAnsi="Courier New" w:cs="Courier New"/>
          <w:sz w:val="20"/>
        </w:rPr>
        <w:t>delay(1000);</w:t>
      </w:r>
    </w:p>
    <w:p w:rsidR="00CF5E5B" w:rsidRPr="00CF5E5B" w:rsidRDefault="00CF5E5B" w:rsidP="00CF5E5B">
      <w:pPr>
        <w:ind w:firstLine="720"/>
        <w:rPr>
          <w:rFonts w:ascii="Courier New" w:hAnsi="Courier New" w:cs="Courier New"/>
          <w:sz w:val="20"/>
        </w:rPr>
      </w:pPr>
      <w:r w:rsidRPr="00CF5E5B">
        <w:rPr>
          <w:rFonts w:ascii="Courier New" w:hAnsi="Courier New" w:cs="Courier New"/>
          <w:sz w:val="20"/>
        </w:rPr>
        <w:t>}</w:t>
      </w:r>
    </w:p>
    <w:p w:rsidR="00CF5E5B" w:rsidRDefault="00CF5E5B" w:rsidP="00F80DCF"/>
    <w:p w:rsidR="00C62461" w:rsidRDefault="00C62461" w:rsidP="00C62461">
      <w:r>
        <w:t>Verify it displays continuous data and verify the sensor bits individually respond to your inputs, pushing the switch, blocking light to the photoresistor and using your fingers to warm the thermistor.</w:t>
      </w:r>
    </w:p>
    <w:p w:rsidR="00C62461" w:rsidRDefault="00C62461" w:rsidP="00220F0F">
      <w:pPr>
        <w:jc w:val="both"/>
      </w:pPr>
    </w:p>
    <w:p w:rsidR="00C62461" w:rsidRDefault="00DE310B" w:rsidP="00C62461">
      <w:pPr>
        <w:jc w:val="both"/>
      </w:pPr>
      <w:r>
        <w:rPr>
          <w:noProof/>
        </w:rPr>
        <w:lastRenderedPageBreak/>
        <w:drawing>
          <wp:anchor distT="0" distB="0" distL="114300" distR="114300" simplePos="0" relativeHeight="251656192" behindDoc="0" locked="0" layoutInCell="1" allowOverlap="1" wp14:anchorId="4FE7DBFD" wp14:editId="0CEF52E7">
            <wp:simplePos x="0" y="0"/>
            <wp:positionH relativeFrom="column">
              <wp:posOffset>3086100</wp:posOffset>
            </wp:positionH>
            <wp:positionV relativeFrom="paragraph">
              <wp:posOffset>68580</wp:posOffset>
            </wp:positionV>
            <wp:extent cx="2257425" cy="495300"/>
            <wp:effectExtent l="0" t="0" r="9525" b="0"/>
            <wp:wrapSquare wrapText="bothSides"/>
            <wp:docPr id="10" name="Picture 10" descr="Sun-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n-detec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7425" cy="495300"/>
                    </a:xfrm>
                    <a:prstGeom prst="rect">
                      <a:avLst/>
                    </a:prstGeom>
                    <a:noFill/>
                    <a:ln>
                      <a:noFill/>
                    </a:ln>
                  </pic:spPr>
                </pic:pic>
              </a:graphicData>
            </a:graphic>
          </wp:anchor>
        </w:drawing>
      </w:r>
      <w:r w:rsidR="0049534B">
        <w:t>We can use the photo</w:t>
      </w:r>
      <w:r w:rsidR="001A52D3">
        <w:t>r</w:t>
      </w:r>
      <w:r w:rsidR="0049534B">
        <w:t>esistor</w:t>
      </w:r>
      <w:r w:rsidR="00BE655B">
        <w:t xml:space="preserve"> with narrow field of view</w:t>
      </w:r>
      <w:r w:rsidR="0049534B">
        <w:t xml:space="preserve"> as </w:t>
      </w:r>
      <w:r w:rsidR="00245B7C">
        <w:t>a Sun detector</w:t>
      </w:r>
      <w:r w:rsidR="009A684C">
        <w:t>.</w:t>
      </w:r>
      <w:r w:rsidR="00245B7C">
        <w:t xml:space="preserve"> </w:t>
      </w:r>
      <w:r w:rsidR="009A684C">
        <w:t xml:space="preserve"> Use your hand to block the light to the sensor</w:t>
      </w:r>
      <w:r w:rsidR="00332761">
        <w:t xml:space="preserve"> to verify</w:t>
      </w:r>
      <w:r w:rsidR="009A684C">
        <w:t xml:space="preserve"> it changes from a 1 to a 0</w:t>
      </w:r>
      <w:r w:rsidR="00332761">
        <w:t xml:space="preserve">. </w:t>
      </w:r>
      <w:r w:rsidR="00245B7C">
        <w:t>To demonstrate th</w:t>
      </w:r>
      <w:r w:rsidR="00332761">
        <w:t>e usefulness of this detector,</w:t>
      </w:r>
      <w:r w:rsidR="00245B7C">
        <w:t xml:space="preserve"> </w:t>
      </w:r>
      <w:r w:rsidR="00D03C53">
        <w:t>inser</w:t>
      </w:r>
      <w:r w:rsidR="00D03C53" w:rsidRPr="003132F1">
        <w:t xml:space="preserve">t </w:t>
      </w:r>
      <w:r w:rsidR="001D3598" w:rsidRPr="003132F1">
        <w:t>the</w:t>
      </w:r>
      <w:r w:rsidR="00D03C53" w:rsidRPr="003132F1">
        <w:t xml:space="preserve"> conditional statement</w:t>
      </w:r>
      <w:r w:rsidR="001D3598" w:rsidRPr="003132F1">
        <w:t xml:space="preserve"> (below)</w:t>
      </w:r>
      <w:r w:rsidR="0049534B" w:rsidRPr="003132F1">
        <w:t xml:space="preserve"> in the</w:t>
      </w:r>
      <w:r w:rsidR="001D3598" w:rsidRPr="003132F1">
        <w:t xml:space="preserve"> bottom of the </w:t>
      </w:r>
      <w:r w:rsidR="001D3598" w:rsidRPr="003132F1">
        <w:rPr>
          <w:rFonts w:ascii="Courier New" w:hAnsi="Courier New" w:cs="Courier New"/>
          <w:sz w:val="20"/>
        </w:rPr>
        <w:t>printSensorData()</w:t>
      </w:r>
      <w:r w:rsidR="001D3598" w:rsidRPr="003132F1">
        <w:t xml:space="preserve"> function </w:t>
      </w:r>
      <w:r w:rsidR="00D03C53" w:rsidRPr="003132F1">
        <w:t xml:space="preserve"> </w:t>
      </w:r>
      <w:r w:rsidR="00D03C53">
        <w:t xml:space="preserve">to </w:t>
      </w:r>
      <w:r w:rsidR="0049534B">
        <w:t>send out an al</w:t>
      </w:r>
      <w:r w:rsidR="006A75FD">
        <w:t xml:space="preserve">ert that the sun has been found </w:t>
      </w:r>
      <w:r w:rsidR="009A684C">
        <w:t xml:space="preserve">(sensor is illuminated) </w:t>
      </w:r>
      <w:r w:rsidR="006A75FD">
        <w:t>and re-run your program.</w:t>
      </w:r>
      <w:r w:rsidR="00F74B8E">
        <w:t xml:space="preserve"> </w:t>
      </w:r>
    </w:p>
    <w:p w:rsidR="00C62461" w:rsidRDefault="00C62461" w:rsidP="00C62461">
      <w:pPr>
        <w:jc w:val="both"/>
      </w:pPr>
    </w:p>
    <w:p w:rsidR="00E32460" w:rsidRPr="00C62461" w:rsidRDefault="00674488" w:rsidP="00C62461">
      <w:pPr>
        <w:jc w:val="both"/>
      </w:pPr>
      <w:r>
        <w:rPr>
          <w:b/>
          <w:sz w:val="20"/>
          <w:szCs w:val="20"/>
        </w:rPr>
        <w:tab/>
      </w:r>
      <w:r w:rsidR="00E07CD6" w:rsidRPr="00C62461">
        <w:rPr>
          <w:rFonts w:ascii="Courier New" w:hAnsi="Courier New" w:cs="Courier New"/>
          <w:sz w:val="20"/>
          <w:szCs w:val="20"/>
        </w:rPr>
        <w:t>if (RpState</w:t>
      </w:r>
      <w:r w:rsidR="00C62461">
        <w:rPr>
          <w:rFonts w:ascii="Courier New" w:hAnsi="Courier New" w:cs="Courier New"/>
          <w:sz w:val="20"/>
          <w:szCs w:val="20"/>
        </w:rPr>
        <w:t xml:space="preserve"> </w:t>
      </w:r>
      <w:r w:rsidR="00E07CD6" w:rsidRPr="00C62461">
        <w:rPr>
          <w:rFonts w:ascii="Courier New" w:hAnsi="Courier New" w:cs="Courier New"/>
          <w:sz w:val="20"/>
          <w:szCs w:val="20"/>
        </w:rPr>
        <w:t>==</w:t>
      </w:r>
      <w:r w:rsidR="00C62461">
        <w:rPr>
          <w:rFonts w:ascii="Courier New" w:hAnsi="Courier New" w:cs="Courier New"/>
          <w:sz w:val="20"/>
          <w:szCs w:val="20"/>
        </w:rPr>
        <w:t xml:space="preserve"> </w:t>
      </w:r>
      <w:r w:rsidR="00E07CD6" w:rsidRPr="00C62461">
        <w:rPr>
          <w:rFonts w:ascii="Courier New" w:hAnsi="Courier New" w:cs="Courier New"/>
          <w:sz w:val="20"/>
          <w:szCs w:val="20"/>
        </w:rPr>
        <w:t>1)</w:t>
      </w:r>
      <w:r w:rsidR="00E32460">
        <w:rPr>
          <w:rFonts w:ascii="Courier New" w:hAnsi="Courier New" w:cs="Courier New"/>
          <w:b/>
          <w:sz w:val="20"/>
          <w:szCs w:val="20"/>
        </w:rPr>
        <w:tab/>
      </w:r>
      <w:r w:rsidR="00E32460" w:rsidRPr="00E32460">
        <w:rPr>
          <w:rFonts w:ascii="Courier New" w:hAnsi="Courier New" w:cs="Courier New"/>
          <w:b/>
          <w:color w:val="FFFFFF" w:themeColor="background1"/>
          <w:sz w:val="20"/>
          <w:szCs w:val="20"/>
        </w:rPr>
        <w:t>Don’t copy and paste!!!</w:t>
      </w:r>
    </w:p>
    <w:p w:rsidR="00BB79A7" w:rsidRDefault="000F0FE1" w:rsidP="00CE1CF4">
      <w:pPr>
        <w:ind w:firstLine="720"/>
        <w:rPr>
          <w:rFonts w:ascii="Courier New" w:hAnsi="Courier New" w:cs="Courier New"/>
          <w:sz w:val="20"/>
          <w:szCs w:val="20"/>
        </w:rPr>
      </w:pPr>
      <w:r>
        <w:rPr>
          <w:rFonts w:ascii="Courier New" w:hAnsi="Courier New" w:cs="Courier New"/>
          <w:b/>
          <w:sz w:val="20"/>
          <w:szCs w:val="20"/>
        </w:rPr>
        <w:t xml:space="preserve">  </w:t>
      </w:r>
      <w:r w:rsidR="00E32460" w:rsidRPr="00E32460">
        <w:rPr>
          <w:rFonts w:ascii="Courier New" w:hAnsi="Courier New" w:cs="Courier New"/>
          <w:b/>
          <w:sz w:val="20"/>
          <w:szCs w:val="20"/>
        </w:rPr>
        <w:t>Serial</w:t>
      </w:r>
      <w:r w:rsidR="00C62461">
        <w:rPr>
          <w:rFonts w:ascii="Courier New" w:hAnsi="Courier New" w:cs="Courier New"/>
          <w:sz w:val="20"/>
          <w:szCs w:val="20"/>
        </w:rPr>
        <w:t>.println("</w:t>
      </w:r>
      <w:r w:rsidR="00E07CD6" w:rsidRPr="00C62461">
        <w:rPr>
          <w:rFonts w:ascii="Courier New" w:hAnsi="Courier New" w:cs="Courier New"/>
          <w:sz w:val="20"/>
          <w:szCs w:val="20"/>
        </w:rPr>
        <w:t>Sun aligned!");</w:t>
      </w:r>
    </w:p>
    <w:p w:rsidR="00BB79A7" w:rsidRDefault="00BB79A7" w:rsidP="000F0FE1">
      <w:pPr>
        <w:ind w:firstLine="720"/>
        <w:rPr>
          <w:rFonts w:ascii="Courier New" w:hAnsi="Courier New" w:cs="Courier New"/>
          <w:sz w:val="20"/>
          <w:szCs w:val="20"/>
        </w:rPr>
      </w:pPr>
    </w:p>
    <w:p w:rsidR="00BE655B" w:rsidRDefault="00BB79A7" w:rsidP="00BB79A7">
      <w:pPr>
        <w:jc w:val="both"/>
        <w:rPr>
          <w:ins w:id="1" w:author="Bob Bruninga" w:date="2013-09-18T12:05:00Z"/>
        </w:rPr>
      </w:pPr>
      <w:r>
        <w:t xml:space="preserve">For the next section (writing to EEPROM), we also need to control how long this loop executes.  To stop after say 30 seconds, insert a  </w:t>
      </w:r>
      <w:r w:rsidRPr="00BB79A7">
        <w:rPr>
          <w:rFonts w:ascii="Courier New" w:hAnsi="Courier New" w:cs="Courier New"/>
          <w:sz w:val="22"/>
        </w:rPr>
        <w:t>while(T &lt; 30){</w:t>
      </w:r>
      <w:r>
        <w:t xml:space="preserve">  condition </w:t>
      </w:r>
      <w:r w:rsidR="003447D8">
        <w:t>after</w:t>
      </w:r>
      <w:r>
        <w:t xml:space="preserve"> the start of the loop and a  </w:t>
      </w:r>
      <w:r w:rsidRPr="00BB79A7">
        <w:rPr>
          <w:rFonts w:ascii="Courier New" w:hAnsi="Courier New" w:cs="Courier New"/>
          <w:sz w:val="22"/>
        </w:rPr>
        <w:t>}</w:t>
      </w:r>
      <w:r>
        <w:t xml:space="preserve">  at the end of the loop to end the WHILE condition.  </w:t>
      </w:r>
    </w:p>
    <w:p w:rsidR="00BE655B" w:rsidRDefault="00BE655B" w:rsidP="00BB79A7">
      <w:pPr>
        <w:jc w:val="both"/>
        <w:rPr>
          <w:ins w:id="2" w:author="Bob Bruninga" w:date="2013-09-18T12:05:00Z"/>
        </w:rPr>
      </w:pPr>
    </w:p>
    <w:p w:rsidR="00BB79A7" w:rsidRPr="000E0EDB" w:rsidRDefault="00BB79A7" w:rsidP="00BB79A7">
      <w:pPr>
        <w:jc w:val="both"/>
        <w:rPr>
          <w:b/>
          <w:i/>
        </w:rPr>
      </w:pPr>
      <w:r w:rsidRPr="000E0EDB">
        <w:rPr>
          <w:b/>
          <w:i/>
        </w:rPr>
        <w:t>Verify that this loop operates for 30 seconds and then stops before proceeding to the next section.  Save this program if you like</w:t>
      </w:r>
      <w:r w:rsidR="008F0F57">
        <w:rPr>
          <w:b/>
          <w:i/>
        </w:rPr>
        <w:t>, as we’ll build on this more later</w:t>
      </w:r>
      <w:r w:rsidRPr="000E0EDB">
        <w:rPr>
          <w:b/>
          <w:i/>
        </w:rPr>
        <w:t>.</w:t>
      </w:r>
    </w:p>
    <w:p w:rsidR="00BB79A7" w:rsidRPr="00E32460" w:rsidRDefault="00BB79A7" w:rsidP="00BB79A7">
      <w:pPr>
        <w:rPr>
          <w:rFonts w:ascii="Courier New" w:hAnsi="Courier New" w:cs="Courier New"/>
          <w:b/>
          <w:sz w:val="20"/>
          <w:szCs w:val="20"/>
        </w:rPr>
      </w:pPr>
    </w:p>
    <w:p w:rsidR="00245B7C" w:rsidRDefault="00245B7C" w:rsidP="00F80DCF"/>
    <w:p w:rsidR="00BB79A7" w:rsidRPr="00BB79A7" w:rsidRDefault="001A52D3" w:rsidP="00220F0F">
      <w:pPr>
        <w:jc w:val="both"/>
        <w:rPr>
          <w:b/>
        </w:rPr>
      </w:pPr>
      <w:r>
        <w:rPr>
          <w:b/>
        </w:rPr>
        <w:t>Part C</w:t>
      </w:r>
      <w:r w:rsidR="00BF16DC">
        <w:rPr>
          <w:b/>
        </w:rPr>
        <w:t xml:space="preserve"> – </w:t>
      </w:r>
      <w:r w:rsidR="00446862" w:rsidRPr="00286009">
        <w:rPr>
          <w:b/>
        </w:rPr>
        <w:t>Writing Data</w:t>
      </w:r>
      <w:r w:rsidR="00362663">
        <w:rPr>
          <w:b/>
        </w:rPr>
        <w:t xml:space="preserve"> </w:t>
      </w:r>
    </w:p>
    <w:p w:rsidR="0095652D" w:rsidRPr="00BB79A7" w:rsidRDefault="00BB79A7" w:rsidP="00220F0F">
      <w:pPr>
        <w:jc w:val="both"/>
      </w:pPr>
      <w:r>
        <w:t xml:space="preserve">Note: </w:t>
      </w:r>
      <w:r w:rsidR="00362663" w:rsidRPr="00BB79A7">
        <w:t xml:space="preserve">This section can be completed using the same </w:t>
      </w:r>
      <w:r w:rsidR="009A684C">
        <w:t>program</w:t>
      </w:r>
      <w:r w:rsidR="009A684C" w:rsidRPr="00BB79A7">
        <w:t xml:space="preserve"> </w:t>
      </w:r>
      <w:r w:rsidR="00884C3C" w:rsidRPr="00BB79A7">
        <w:t>as Part B</w:t>
      </w:r>
      <w:r>
        <w:t xml:space="preserve">, but when you start changing the </w:t>
      </w:r>
      <w:r w:rsidR="00BE655B">
        <w:t xml:space="preserve">program </w:t>
      </w:r>
      <w:r>
        <w:t xml:space="preserve">for this section, save it as a new </w:t>
      </w:r>
      <w:r w:rsidR="009A684C">
        <w:t>program</w:t>
      </w:r>
      <w:r>
        <w:t xml:space="preserve"> “Part C”</w:t>
      </w:r>
      <w:r w:rsidR="005F0614">
        <w:t>.</w:t>
      </w:r>
    </w:p>
    <w:p w:rsidR="00BB79A7" w:rsidRDefault="00BB79A7" w:rsidP="00220F0F">
      <w:pPr>
        <w:jc w:val="both"/>
      </w:pPr>
    </w:p>
    <w:p w:rsidR="00220F0F" w:rsidRDefault="00446862" w:rsidP="00220F0F">
      <w:pPr>
        <w:jc w:val="both"/>
      </w:pPr>
      <w:r>
        <w:t xml:space="preserve">On a spacecraft, you usually have to store continuous telemetry </w:t>
      </w:r>
      <w:r w:rsidR="005F0614">
        <w:t>inputs</w:t>
      </w:r>
      <w:r>
        <w:t xml:space="preserve"> so that you can </w:t>
      </w:r>
      <w:r w:rsidR="005F0614">
        <w:t>downlink them</w:t>
      </w:r>
      <w:r>
        <w:t xml:space="preserve"> later when the spacecraft is over a ground station.  </w:t>
      </w:r>
      <w:r w:rsidR="001A52D3">
        <w:t xml:space="preserve">In </w:t>
      </w:r>
      <w:r w:rsidR="005F0614">
        <w:t xml:space="preserve">the </w:t>
      </w:r>
      <w:r w:rsidR="00144E44">
        <w:t>A</w:t>
      </w:r>
      <w:r w:rsidR="00E51AC3">
        <w:t>rduino</w:t>
      </w:r>
      <w:r w:rsidR="001A52D3">
        <w:t>, we can use non-volatile program memory for this purpose</w:t>
      </w:r>
      <w:r w:rsidR="00E51AC3">
        <w:t>. Electrically Erasable Programmable Read Only Memory (EEPROM memory) stores values that are kept even when the board is turned off.</w:t>
      </w:r>
      <w:r w:rsidR="001A52D3">
        <w:t xml:space="preserve"> </w:t>
      </w:r>
      <w:r w:rsidR="00E51AC3">
        <w:t xml:space="preserve">This memory is somewhat limited, though; the Arduino Uno can only store 512 bytes in its EEPROM memory. </w:t>
      </w:r>
      <w:r>
        <w:t xml:space="preserve">To store data such as a log of the state of our 3 input devices and </w:t>
      </w:r>
      <w:r w:rsidR="00127033">
        <w:t>corresponding t</w:t>
      </w:r>
      <w:r>
        <w:t>ime</w:t>
      </w:r>
      <w:r w:rsidR="00127033">
        <w:t xml:space="preserve"> values, </w:t>
      </w:r>
      <w:r>
        <w:t>we use the</w:t>
      </w:r>
      <w:r w:rsidR="00127033">
        <w:t xml:space="preserve"> </w:t>
      </w:r>
      <w:r w:rsidR="00127033" w:rsidRPr="00127033">
        <w:rPr>
          <w:rFonts w:ascii="Courier New" w:hAnsi="Courier New" w:cs="Courier New"/>
          <w:sz w:val="22"/>
        </w:rPr>
        <w:t>EEPROM.write(</w:t>
      </w:r>
      <w:r w:rsidR="00127033" w:rsidRPr="00127033">
        <w:rPr>
          <w:rFonts w:ascii="Courier New" w:hAnsi="Courier New" w:cs="Courier New"/>
          <w:i/>
          <w:sz w:val="22"/>
        </w:rPr>
        <w:t>address,value</w:t>
      </w:r>
      <w:r w:rsidR="00127033" w:rsidRPr="00127033">
        <w:rPr>
          <w:rFonts w:ascii="Courier New" w:hAnsi="Courier New" w:cs="Courier New"/>
          <w:sz w:val="22"/>
        </w:rPr>
        <w:t>)</w:t>
      </w:r>
      <w:r w:rsidR="00127033">
        <w:t xml:space="preserve"> </w:t>
      </w:r>
      <w:r w:rsidR="009A684C">
        <w:t>statement</w:t>
      </w:r>
      <w:r w:rsidR="00127033">
        <w:t xml:space="preserve">. Here, the address is an </w:t>
      </w:r>
      <w:r w:rsidR="00127033" w:rsidRPr="00220F0F">
        <w:rPr>
          <w:i/>
        </w:rPr>
        <w:t>integer</w:t>
      </w:r>
      <w:r w:rsidR="00127033">
        <w:t xml:space="preserve"> value that is the location of the stored information. (Like an index in an array.) The value </w:t>
      </w:r>
      <w:r w:rsidR="005F0614">
        <w:t xml:space="preserve">stored is </w:t>
      </w:r>
      <w:r w:rsidR="00127033">
        <w:t xml:space="preserve">a </w:t>
      </w:r>
      <w:r w:rsidR="005F0614">
        <w:t xml:space="preserve">single </w:t>
      </w:r>
      <w:r w:rsidR="00127033" w:rsidRPr="00220F0F">
        <w:rPr>
          <w:i/>
        </w:rPr>
        <w:t>byte</w:t>
      </w:r>
      <w:r w:rsidR="00127033">
        <w:t xml:space="preserve"> value (</w:t>
      </w:r>
      <w:r w:rsidR="00127033" w:rsidRPr="00430021">
        <w:t>therefore 0 to 255</w:t>
      </w:r>
      <w:r w:rsidR="00127033">
        <w:t>) that will be written to memory.</w:t>
      </w:r>
      <w:r w:rsidR="005E7EFC">
        <w:t xml:space="preserve"> To store your </w:t>
      </w:r>
      <w:r>
        <w:t xml:space="preserve">one second data samples insert </w:t>
      </w:r>
      <w:r w:rsidR="00220F0F">
        <w:t>the following</w:t>
      </w:r>
      <w:r w:rsidR="005F0614">
        <w:t xml:space="preserve"> bef</w:t>
      </w:r>
      <w:r w:rsidR="00220F0F">
        <w:t xml:space="preserve">ore the </w:t>
      </w:r>
      <w:r w:rsidR="00220F0F" w:rsidRPr="00220F0F">
        <w:rPr>
          <w:rFonts w:ascii="Courier New" w:hAnsi="Courier New" w:cs="Courier New"/>
          <w:sz w:val="22"/>
        </w:rPr>
        <w:t>setup()</w:t>
      </w:r>
      <w:r w:rsidR="00220F0F">
        <w:t>function, add:</w:t>
      </w:r>
    </w:p>
    <w:p w:rsidR="00220F0F" w:rsidRDefault="00220F0F" w:rsidP="00220F0F">
      <w:pPr>
        <w:jc w:val="both"/>
      </w:pPr>
    </w:p>
    <w:p w:rsidR="00446862" w:rsidRPr="007D32DE" w:rsidRDefault="00220F0F" w:rsidP="00446862">
      <w:pPr>
        <w:rPr>
          <w:rFonts w:ascii="Courier New" w:hAnsi="Courier New" w:cs="Courier New"/>
          <w:sz w:val="20"/>
        </w:rPr>
      </w:pPr>
      <w:r>
        <w:rPr>
          <w:b/>
        </w:rPr>
        <w:tab/>
      </w:r>
      <w:r w:rsidR="004C1352">
        <w:rPr>
          <w:rFonts w:ascii="Courier New" w:hAnsi="Courier New" w:cs="Courier New"/>
          <w:sz w:val="20"/>
        </w:rPr>
        <w:t>#include&lt;EEPROM.h&gt;;</w:t>
      </w:r>
      <w:r w:rsidR="00C63885" w:rsidRPr="00C63885">
        <w:rPr>
          <w:rFonts w:ascii="Courier New" w:hAnsi="Courier New" w:cs="Courier New"/>
          <w:sz w:val="20"/>
        </w:rPr>
        <w:t xml:space="preserve"> </w:t>
      </w:r>
      <w:r w:rsidR="00C63885" w:rsidRPr="00C63885">
        <w:rPr>
          <w:rFonts w:ascii="Courier New" w:hAnsi="Courier New" w:cs="Courier New"/>
          <w:color w:val="FFFFFF" w:themeColor="background1"/>
          <w:sz w:val="20"/>
        </w:rPr>
        <w:t xml:space="preserve"> </w:t>
      </w:r>
      <w:r w:rsidR="004C1352">
        <w:rPr>
          <w:rFonts w:ascii="Courier New" w:hAnsi="Courier New" w:cs="Courier New"/>
          <w:sz w:val="20"/>
        </w:rPr>
        <w:t>//this includes the EEPROM library</w:t>
      </w:r>
      <w:r w:rsidR="004C1352" w:rsidRPr="00C63885">
        <w:rPr>
          <w:rFonts w:ascii="Courier New" w:hAnsi="Courier New" w:cs="Courier New"/>
          <w:color w:val="FFFFFF" w:themeColor="background1"/>
          <w:sz w:val="20"/>
        </w:rPr>
        <w:t xml:space="preserve">n’t </w:t>
      </w:r>
    </w:p>
    <w:p w:rsidR="00220F0F" w:rsidRPr="007D32DE" w:rsidRDefault="00C63885" w:rsidP="00446862">
      <w:pPr>
        <w:rPr>
          <w:rFonts w:ascii="Courier New" w:hAnsi="Courier New" w:cs="Courier New"/>
          <w:sz w:val="20"/>
        </w:rPr>
      </w:pPr>
      <w:r w:rsidRPr="00C63885">
        <w:rPr>
          <w:rFonts w:ascii="Courier New" w:hAnsi="Courier New" w:cs="Courier New"/>
          <w:sz w:val="20"/>
        </w:rPr>
        <w:tab/>
        <w:t>int addr = 0;</w:t>
      </w:r>
      <w:r w:rsidR="004C1352" w:rsidRPr="004C1352">
        <w:rPr>
          <w:rFonts w:ascii="Courier New" w:hAnsi="Courier New" w:cs="Courier New"/>
          <w:sz w:val="20"/>
        </w:rPr>
        <w:t xml:space="preserve"> </w:t>
      </w:r>
      <w:r w:rsidR="004C1352">
        <w:rPr>
          <w:rFonts w:ascii="Courier New" w:hAnsi="Courier New" w:cs="Courier New"/>
          <w:sz w:val="20"/>
        </w:rPr>
        <w:tab/>
        <w:t xml:space="preserve">   //declares the variable addr as an integer</w:t>
      </w:r>
    </w:p>
    <w:p w:rsidR="00446862" w:rsidRDefault="00446862" w:rsidP="00446862"/>
    <w:p w:rsidR="00446862" w:rsidRDefault="00110CD1" w:rsidP="00446862">
      <w:r>
        <w:t>Write a function ca</w:t>
      </w:r>
      <w:r w:rsidRPr="003132F1">
        <w:t xml:space="preserve">lled </w:t>
      </w:r>
      <w:r w:rsidR="001D3598" w:rsidRPr="003132F1">
        <w:rPr>
          <w:rFonts w:ascii="Courier New" w:hAnsi="Courier New" w:cs="Courier New"/>
          <w:sz w:val="22"/>
        </w:rPr>
        <w:t>void wr</w:t>
      </w:r>
      <w:r w:rsidRPr="003132F1">
        <w:rPr>
          <w:rFonts w:ascii="Courier New" w:hAnsi="Courier New" w:cs="Courier New"/>
          <w:sz w:val="22"/>
        </w:rPr>
        <w:t>iteROMData()</w:t>
      </w:r>
      <w:r w:rsidR="001D3598" w:rsidRPr="003132F1">
        <w:t>and include</w:t>
      </w:r>
      <w:r w:rsidRPr="003132F1">
        <w:t xml:space="preserve"> the following</w:t>
      </w:r>
      <w:r w:rsidR="001D3598" w:rsidRPr="003132F1">
        <w:t xml:space="preserve"> two statements</w:t>
      </w:r>
      <w:r w:rsidR="00C366AF" w:rsidRPr="003132F1">
        <w:t xml:space="preserve">: </w:t>
      </w:r>
    </w:p>
    <w:p w:rsidR="004B3342" w:rsidRDefault="004B3342" w:rsidP="00446862"/>
    <w:p w:rsidR="00C366AF" w:rsidRPr="007D32DE" w:rsidRDefault="005F0614" w:rsidP="004C1352">
      <w:pPr>
        <w:ind w:firstLine="720"/>
        <w:rPr>
          <w:rFonts w:ascii="Courier New" w:hAnsi="Courier New" w:cs="Courier New"/>
          <w:sz w:val="20"/>
        </w:rPr>
      </w:pPr>
      <w:r>
        <w:rPr>
          <w:rFonts w:ascii="Courier New" w:hAnsi="Courier New" w:cs="Courier New"/>
          <w:sz w:val="20"/>
        </w:rPr>
        <w:t xml:space="preserve">EEPROM.write(addr,T); </w:t>
      </w:r>
      <w:r w:rsidR="00C63885" w:rsidRPr="00C63885">
        <w:rPr>
          <w:rFonts w:ascii="Courier New" w:hAnsi="Courier New" w:cs="Courier New"/>
          <w:color w:val="FFFFFF" w:themeColor="background1"/>
          <w:sz w:val="20"/>
        </w:rPr>
        <w:t>c</w:t>
      </w:r>
      <w:r w:rsidR="00C63885" w:rsidRPr="00C63885">
        <w:rPr>
          <w:rFonts w:ascii="Courier New" w:hAnsi="Courier New" w:cs="Courier New"/>
          <w:sz w:val="20"/>
        </w:rPr>
        <w:t>addr = addr+1;</w:t>
      </w:r>
      <w:r>
        <w:rPr>
          <w:rFonts w:ascii="Courier New" w:hAnsi="Courier New" w:cs="Courier New"/>
          <w:sz w:val="20"/>
        </w:rPr>
        <w:tab/>
        <w:t xml:space="preserve">    </w:t>
      </w:r>
    </w:p>
    <w:p w:rsidR="00446862" w:rsidRPr="007D32DE" w:rsidRDefault="00446862" w:rsidP="00446862"/>
    <w:p w:rsidR="004C1352" w:rsidRDefault="004C1352" w:rsidP="004C1352">
      <w:pPr>
        <w:jc w:val="both"/>
        <w:rPr>
          <w:rFonts w:ascii="Courier New" w:hAnsi="Courier New" w:cs="Courier New"/>
          <w:sz w:val="22"/>
        </w:rPr>
      </w:pPr>
      <w:r>
        <w:t xml:space="preserve">These two </w:t>
      </w:r>
      <w:r w:rsidR="009A684C">
        <w:t xml:space="preserve">statements </w:t>
      </w:r>
      <w:r w:rsidR="003132F1">
        <w:t>store the initial time value</w:t>
      </w:r>
      <w:r w:rsidR="00C366AF" w:rsidRPr="001D3598">
        <w:rPr>
          <w:color w:val="00B0F0"/>
        </w:rPr>
        <w:t xml:space="preserve"> </w:t>
      </w:r>
      <w:r w:rsidR="00C366AF" w:rsidRPr="002517B3">
        <w:t>i</w:t>
      </w:r>
      <w:r>
        <w:t xml:space="preserve">n the first address </w:t>
      </w:r>
      <w:r w:rsidRPr="003132F1">
        <w:t>location</w:t>
      </w:r>
      <w:r w:rsidR="001D3598" w:rsidRPr="003132F1">
        <w:t xml:space="preserve"> (0)</w:t>
      </w:r>
      <w:r w:rsidRPr="003132F1">
        <w:t xml:space="preserve"> and</w:t>
      </w:r>
      <w:r w:rsidR="00C366AF" w:rsidRPr="003132F1">
        <w:t xml:space="preserve"> then increments </w:t>
      </w:r>
      <w:r w:rsidRPr="003132F1">
        <w:t xml:space="preserve">the address pointer </w:t>
      </w:r>
      <w:r w:rsidR="00C366AF" w:rsidRPr="003132F1">
        <w:t xml:space="preserve">to the next location. </w:t>
      </w:r>
      <w:r w:rsidRPr="003132F1">
        <w:t xml:space="preserve">Insert additional </w:t>
      </w:r>
      <w:r w:rsidRPr="003132F1">
        <w:rPr>
          <w:rFonts w:ascii="Courier New" w:hAnsi="Courier New" w:cs="Courier New"/>
          <w:sz w:val="22"/>
        </w:rPr>
        <w:t>EEPROM.write</w:t>
      </w:r>
      <w:r w:rsidRPr="003132F1">
        <w:t xml:space="preserve"> and </w:t>
      </w:r>
      <w:r w:rsidRPr="003132F1">
        <w:rPr>
          <w:rFonts w:ascii="Courier New" w:hAnsi="Courier New" w:cs="Courier New"/>
          <w:sz w:val="22"/>
        </w:rPr>
        <w:t>addr = addr+1</w:t>
      </w:r>
      <w:r w:rsidRPr="003132F1">
        <w:t xml:space="preserve"> lines for each of the 3 sensors (the SwState, RpState, and RtState values) and increment to the next address each time. Since we have the WHILE loop </w:t>
      </w:r>
      <w:r>
        <w:t xml:space="preserve">set to T&lt;30 </w:t>
      </w:r>
      <w:r>
        <w:lastRenderedPageBreak/>
        <w:t xml:space="preserve">we will only write 30 samples. But since the loop uses 4 bytes per second it could operate as long as about 128 seconds before the EEPROM is full. </w:t>
      </w:r>
      <w:r w:rsidR="00511A4C">
        <w:t xml:space="preserve"> </w:t>
      </w:r>
      <w:r w:rsidR="00511A4C" w:rsidRPr="003132F1">
        <w:t>Add</w:t>
      </w:r>
      <w:r w:rsidR="00110CD1" w:rsidRPr="003132F1">
        <w:t xml:space="preserve"> </w:t>
      </w:r>
      <w:r w:rsidR="00110CD1">
        <w:t xml:space="preserve">this function call in the </w:t>
      </w:r>
      <w:r w:rsidR="00110CD1" w:rsidRPr="004C1352">
        <w:rPr>
          <w:rFonts w:ascii="Courier New" w:hAnsi="Courier New" w:cs="Courier New"/>
        </w:rPr>
        <w:t>loop()</w:t>
      </w:r>
      <w:r w:rsidR="00110CD1">
        <w:t xml:space="preserve"> function, before the </w:t>
      </w:r>
      <w:r w:rsidR="00110CD1" w:rsidRPr="00C366AF">
        <w:rPr>
          <w:rFonts w:ascii="Courier New" w:hAnsi="Courier New" w:cs="Courier New"/>
          <w:sz w:val="22"/>
        </w:rPr>
        <w:t>delay(1000)</w:t>
      </w:r>
      <w:r w:rsidR="00110CD1">
        <w:rPr>
          <w:rFonts w:ascii="Courier New" w:hAnsi="Courier New" w:cs="Courier New"/>
          <w:sz w:val="22"/>
        </w:rPr>
        <w:t>:</w:t>
      </w:r>
    </w:p>
    <w:p w:rsidR="00110CD1" w:rsidRDefault="00110CD1" w:rsidP="004C1352">
      <w:pPr>
        <w:jc w:val="both"/>
        <w:rPr>
          <w:rFonts w:ascii="Courier New" w:hAnsi="Courier New" w:cs="Courier New"/>
          <w:sz w:val="22"/>
        </w:rPr>
      </w:pPr>
    </w:p>
    <w:p w:rsidR="00110CD1" w:rsidRDefault="00110CD1" w:rsidP="00110CD1">
      <w:pPr>
        <w:ind w:firstLine="720"/>
        <w:rPr>
          <w:rFonts w:ascii="Courier New" w:hAnsi="Courier New" w:cs="Courier New"/>
          <w:sz w:val="20"/>
        </w:rPr>
      </w:pPr>
      <w:r w:rsidRPr="00CF5E5B">
        <w:rPr>
          <w:rFonts w:ascii="Courier New" w:hAnsi="Courier New" w:cs="Courier New"/>
          <w:sz w:val="20"/>
        </w:rPr>
        <w:t>void loop() {</w:t>
      </w:r>
    </w:p>
    <w:p w:rsidR="00110CD1" w:rsidRPr="00CF5E5B" w:rsidRDefault="00110CD1" w:rsidP="00110CD1">
      <w:pPr>
        <w:ind w:firstLine="720"/>
        <w:rPr>
          <w:rFonts w:ascii="Courier New" w:hAnsi="Courier New" w:cs="Courier New"/>
          <w:sz w:val="20"/>
        </w:rPr>
      </w:pPr>
      <w:r>
        <w:rPr>
          <w:rFonts w:ascii="Courier New" w:hAnsi="Courier New" w:cs="Courier New"/>
          <w:sz w:val="20"/>
        </w:rPr>
        <w:t xml:space="preserve">  T = T + 1;</w:t>
      </w:r>
    </w:p>
    <w:p w:rsidR="00110CD1" w:rsidRDefault="00110CD1" w:rsidP="00110CD1">
      <w:pPr>
        <w:ind w:firstLine="720"/>
        <w:rPr>
          <w:rFonts w:ascii="Courier New" w:hAnsi="Courier New" w:cs="Courier New"/>
          <w:sz w:val="20"/>
        </w:rPr>
      </w:pPr>
      <w:r>
        <w:rPr>
          <w:rFonts w:ascii="Courier New" w:hAnsi="Courier New" w:cs="Courier New"/>
          <w:sz w:val="20"/>
        </w:rPr>
        <w:t xml:space="preserve">  readSensorData</w:t>
      </w:r>
      <w:r w:rsidRPr="00CF5E5B">
        <w:rPr>
          <w:rFonts w:ascii="Courier New" w:hAnsi="Courier New" w:cs="Courier New"/>
          <w:sz w:val="20"/>
        </w:rPr>
        <w:t>();</w:t>
      </w:r>
    </w:p>
    <w:p w:rsidR="00110CD1" w:rsidRDefault="00110CD1" w:rsidP="00110CD1">
      <w:pPr>
        <w:ind w:firstLine="720"/>
        <w:rPr>
          <w:rFonts w:ascii="Courier New" w:hAnsi="Courier New" w:cs="Courier New"/>
          <w:sz w:val="20"/>
        </w:rPr>
      </w:pPr>
      <w:r>
        <w:rPr>
          <w:rFonts w:ascii="Courier New" w:hAnsi="Courier New" w:cs="Courier New"/>
          <w:sz w:val="20"/>
        </w:rPr>
        <w:t xml:space="preserve">  writeROMData();</w:t>
      </w:r>
    </w:p>
    <w:p w:rsidR="00110CD1" w:rsidRPr="00CF5E5B" w:rsidRDefault="00110CD1" w:rsidP="00110CD1">
      <w:pPr>
        <w:ind w:firstLine="720"/>
        <w:rPr>
          <w:rFonts w:ascii="Courier New" w:hAnsi="Courier New" w:cs="Courier New"/>
          <w:sz w:val="20"/>
        </w:rPr>
      </w:pPr>
      <w:r>
        <w:rPr>
          <w:rFonts w:ascii="Courier New" w:hAnsi="Courier New" w:cs="Courier New"/>
          <w:sz w:val="20"/>
        </w:rPr>
        <w:t xml:space="preserve">  printSensorData();</w:t>
      </w:r>
    </w:p>
    <w:p w:rsidR="00110CD1" w:rsidRPr="00CF5E5B" w:rsidRDefault="00110CD1" w:rsidP="00110CD1">
      <w:pPr>
        <w:ind w:firstLine="720"/>
        <w:rPr>
          <w:rFonts w:ascii="Courier New" w:hAnsi="Courier New" w:cs="Courier New"/>
          <w:sz w:val="20"/>
        </w:rPr>
      </w:pPr>
      <w:r>
        <w:rPr>
          <w:rFonts w:ascii="Courier New" w:hAnsi="Courier New" w:cs="Courier New"/>
          <w:sz w:val="20"/>
        </w:rPr>
        <w:t xml:space="preserve">  </w:t>
      </w:r>
      <w:r w:rsidRPr="00CF5E5B">
        <w:rPr>
          <w:rFonts w:ascii="Courier New" w:hAnsi="Courier New" w:cs="Courier New"/>
          <w:sz w:val="20"/>
        </w:rPr>
        <w:t>delay(1000);</w:t>
      </w:r>
    </w:p>
    <w:p w:rsidR="00110CD1" w:rsidRPr="00CF5E5B" w:rsidRDefault="00110CD1" w:rsidP="00110CD1">
      <w:pPr>
        <w:ind w:firstLine="720"/>
        <w:rPr>
          <w:rFonts w:ascii="Courier New" w:hAnsi="Courier New" w:cs="Courier New"/>
          <w:sz w:val="20"/>
        </w:rPr>
      </w:pPr>
      <w:r w:rsidRPr="00CF5E5B">
        <w:rPr>
          <w:rFonts w:ascii="Courier New" w:hAnsi="Courier New" w:cs="Courier New"/>
          <w:sz w:val="20"/>
        </w:rPr>
        <w:t>}</w:t>
      </w:r>
    </w:p>
    <w:p w:rsidR="00110CD1" w:rsidRDefault="00110CD1" w:rsidP="004C1352">
      <w:pPr>
        <w:jc w:val="both"/>
      </w:pPr>
    </w:p>
    <w:p w:rsidR="004C1352" w:rsidRDefault="004C1352" w:rsidP="004C1352">
      <w:pPr>
        <w:jc w:val="both"/>
      </w:pPr>
    </w:p>
    <w:p w:rsidR="004C1352" w:rsidRPr="004C1352" w:rsidRDefault="004C1352" w:rsidP="004C1352">
      <w:pPr>
        <w:jc w:val="both"/>
      </w:pPr>
      <w:r w:rsidRPr="004C1352">
        <w:t xml:space="preserve">In the last section we made sure this loop would terminate and not run infinitely because </w:t>
      </w:r>
      <w:r w:rsidRPr="004C1352">
        <w:rPr>
          <w:u w:val="single"/>
        </w:rPr>
        <w:t>the EEPROM memory can perform only 100,000 write/ erase cycles before it is used up and the CPU can do this in a few seconds in an infinite loop, so be careful with your code</w:t>
      </w:r>
      <w:r w:rsidRPr="004C1352">
        <w:t xml:space="preserve"> to make sure it stops after 30 seconds (or unplug the board).</w:t>
      </w:r>
    </w:p>
    <w:p w:rsidR="004C1352" w:rsidRPr="004C1352" w:rsidRDefault="004C1352" w:rsidP="004C1352">
      <w:pPr>
        <w:jc w:val="both"/>
      </w:pPr>
    </w:p>
    <w:p w:rsidR="004C1352" w:rsidRPr="004C1352" w:rsidRDefault="004C1352" w:rsidP="004C1352">
      <w:pPr>
        <w:jc w:val="both"/>
      </w:pPr>
      <w:r w:rsidRPr="004C1352">
        <w:t xml:space="preserve">Upload/execute your program to verify your syntax is correct and exercise your inputs to </w:t>
      </w:r>
      <w:r w:rsidR="00B0210C">
        <w:t>obtain</w:t>
      </w:r>
      <w:r w:rsidRPr="004C1352">
        <w:t xml:space="preserve"> a nice pattern of </w:t>
      </w:r>
      <w:r w:rsidR="00BE655B">
        <w:t xml:space="preserve">changing </w:t>
      </w:r>
      <w:r w:rsidRPr="004C1352">
        <w:t xml:space="preserve">inputs for later replays. </w:t>
      </w:r>
      <w:r w:rsidR="00B0210C">
        <w:t>Save this program as Part-</w:t>
      </w:r>
      <w:r w:rsidRPr="004C1352">
        <w:t xml:space="preserve">C. The data once written remains in the Arduino EEPROM for later reading in the next section.  </w:t>
      </w:r>
    </w:p>
    <w:p w:rsidR="008717FA" w:rsidRDefault="008717FA" w:rsidP="00F80DCF"/>
    <w:p w:rsidR="0095652D" w:rsidRDefault="001A52D3" w:rsidP="003654BD">
      <w:pPr>
        <w:jc w:val="both"/>
        <w:rPr>
          <w:b/>
        </w:rPr>
      </w:pPr>
      <w:r>
        <w:rPr>
          <w:b/>
        </w:rPr>
        <w:t>Part D</w:t>
      </w:r>
      <w:r w:rsidR="00BF16DC">
        <w:rPr>
          <w:b/>
        </w:rPr>
        <w:t xml:space="preserve"> – </w:t>
      </w:r>
      <w:r w:rsidR="00286009" w:rsidRPr="00286009">
        <w:rPr>
          <w:b/>
        </w:rPr>
        <w:t xml:space="preserve">Retrieving Data </w:t>
      </w:r>
    </w:p>
    <w:p w:rsidR="00B0210C" w:rsidRDefault="00B0210C" w:rsidP="00B0210C">
      <w:pPr>
        <w:jc w:val="both"/>
      </w:pPr>
      <w:r>
        <w:t>Having now stored 30</w:t>
      </w:r>
      <w:r w:rsidRPr="00FE0E40">
        <w:t xml:space="preserve"> seconds of activity on your sensor inputs, now </w:t>
      </w:r>
      <w:r>
        <w:t>let’s revise the program</w:t>
      </w:r>
      <w:r w:rsidRPr="00FE0E40">
        <w:t xml:space="preserve"> to read it out</w:t>
      </w:r>
      <w:r>
        <w:t xml:space="preserve"> from memory</w:t>
      </w:r>
      <w:r w:rsidRPr="00FE0E40">
        <w:t xml:space="preserve"> and display it. </w:t>
      </w:r>
      <w:r>
        <w:rPr>
          <w:b/>
        </w:rPr>
        <w:t>(</w:t>
      </w:r>
      <w:r w:rsidRPr="00471A74">
        <w:t>Rename this existing program and save it as Part D</w:t>
      </w:r>
      <w:r>
        <w:rPr>
          <w:b/>
        </w:rPr>
        <w:t>).</w:t>
      </w:r>
      <w:r>
        <w:t xml:space="preserve"> </w:t>
      </w:r>
    </w:p>
    <w:p w:rsidR="00B0210C" w:rsidRPr="00B0210C" w:rsidRDefault="00B0210C" w:rsidP="003654BD">
      <w:pPr>
        <w:jc w:val="both"/>
      </w:pPr>
    </w:p>
    <w:p w:rsidR="001D43C8" w:rsidRDefault="001D43C8" w:rsidP="001D43C8">
      <w:pPr>
        <w:jc w:val="both"/>
      </w:pPr>
      <w:r>
        <w:t xml:space="preserve">To read from EEPROM memory, we will use the </w:t>
      </w:r>
      <w:r w:rsidRPr="00FE0E40">
        <w:rPr>
          <w:rFonts w:ascii="Courier New" w:hAnsi="Courier New" w:cs="Courier New"/>
          <w:b/>
          <w:i/>
          <w:sz w:val="22"/>
        </w:rPr>
        <w:t>value</w:t>
      </w:r>
      <w:r w:rsidRPr="00FE0E40">
        <w:rPr>
          <w:rFonts w:ascii="Courier New" w:hAnsi="Courier New" w:cs="Courier New"/>
          <w:b/>
          <w:sz w:val="22"/>
        </w:rPr>
        <w:t xml:space="preserve"> = EEPROM.read(</w:t>
      </w:r>
      <w:r w:rsidRPr="00FE0E40">
        <w:rPr>
          <w:rFonts w:ascii="Courier New" w:hAnsi="Courier New" w:cs="Courier New"/>
          <w:b/>
          <w:i/>
          <w:sz w:val="22"/>
        </w:rPr>
        <w:t>address</w:t>
      </w:r>
      <w:r w:rsidRPr="008C28BB">
        <w:rPr>
          <w:rFonts w:ascii="Courier New" w:hAnsi="Courier New" w:cs="Courier New"/>
          <w:sz w:val="22"/>
        </w:rPr>
        <w:t>)</w:t>
      </w:r>
      <w:r>
        <w:t xml:space="preserve"> </w:t>
      </w:r>
      <w:r w:rsidR="009A684C">
        <w:t>statement</w:t>
      </w:r>
      <w:r>
        <w:t>. Since WRITING and READING are single byte functions, it is important to understand that although we wrote integer variables to the byte memory locations, only the least-significant byte of the two-byte integer was actually written. This worked in this case, since the values in those integers were less than 256. If the values had been larger, it would not have worked. In that case you would have to separately write out each of the two bytes of the two-byte integer and increment the address by 2 for each new write.</w:t>
      </w:r>
    </w:p>
    <w:p w:rsidR="00511A4C" w:rsidRDefault="00511A4C" w:rsidP="001D43C8">
      <w:pPr>
        <w:jc w:val="both"/>
      </w:pPr>
    </w:p>
    <w:p w:rsidR="00511A4C" w:rsidRDefault="001D43C8" w:rsidP="001D43C8">
      <w:pPr>
        <w:jc w:val="both"/>
      </w:pPr>
      <w:r>
        <w:t xml:space="preserve">During READ we can also cheat and read these bytes into an integer variable because the values were less than 256. To read the four values from memory, first, we have to read in the value of T. Comment out the </w:t>
      </w:r>
      <w:r w:rsidRPr="001D43C8">
        <w:rPr>
          <w:rFonts w:ascii="Courier New" w:hAnsi="Courier New" w:cs="Courier New"/>
          <w:sz w:val="22"/>
        </w:rPr>
        <w:t>T=T+1</w:t>
      </w:r>
      <w:r w:rsidR="00110CD1">
        <w:t xml:space="preserve"> line, </w:t>
      </w:r>
      <w:r w:rsidR="00110CD1" w:rsidRPr="00110CD1">
        <w:rPr>
          <w:rFonts w:ascii="Courier New" w:hAnsi="Courier New" w:cs="Courier New"/>
          <w:sz w:val="22"/>
        </w:rPr>
        <w:t>readSensorData(),</w:t>
      </w:r>
      <w:r w:rsidR="00110CD1">
        <w:t xml:space="preserve"> and </w:t>
      </w:r>
      <w:r w:rsidR="00110CD1" w:rsidRPr="00110CD1">
        <w:rPr>
          <w:rFonts w:ascii="Courier New" w:hAnsi="Courier New" w:cs="Courier New"/>
          <w:sz w:val="22"/>
        </w:rPr>
        <w:t>writeROMData(),</w:t>
      </w:r>
      <w:r w:rsidR="00110CD1">
        <w:t xml:space="preserve"> </w:t>
      </w:r>
      <w:r>
        <w:t xml:space="preserve">and instead insert a new line </w:t>
      </w:r>
      <w:r w:rsidR="00110CD1" w:rsidRPr="00110CD1">
        <w:rPr>
          <w:rFonts w:ascii="Courier New" w:hAnsi="Courier New" w:cs="Courier New"/>
          <w:sz w:val="22"/>
        </w:rPr>
        <w:t>readROMData()</w:t>
      </w:r>
      <w:r w:rsidR="00110CD1">
        <w:t xml:space="preserve"> </w:t>
      </w:r>
      <w:r>
        <w:t>at the top of the loop</w:t>
      </w:r>
      <w:r w:rsidR="00110CD1">
        <w:t xml:space="preserve">. </w:t>
      </w:r>
    </w:p>
    <w:p w:rsidR="00511A4C" w:rsidRDefault="00511A4C" w:rsidP="001D43C8">
      <w:pPr>
        <w:jc w:val="both"/>
      </w:pPr>
    </w:p>
    <w:p w:rsidR="001D43C8" w:rsidRPr="003132F1" w:rsidRDefault="00511A4C" w:rsidP="001D43C8">
      <w:pPr>
        <w:jc w:val="both"/>
      </w:pPr>
      <w:r w:rsidRPr="003132F1">
        <w:t>Now</w:t>
      </w:r>
      <w:r w:rsidR="00110CD1" w:rsidRPr="003132F1">
        <w:t xml:space="preserve"> </w:t>
      </w:r>
      <w:r w:rsidRPr="003132F1">
        <w:t xml:space="preserve">create </w:t>
      </w:r>
      <w:r w:rsidR="00110CD1" w:rsidRPr="003132F1">
        <w:t xml:space="preserve">a new function called </w:t>
      </w:r>
      <w:r w:rsidR="00110CD1" w:rsidRPr="003132F1">
        <w:rPr>
          <w:rFonts w:ascii="Courier New" w:hAnsi="Courier New" w:cs="Courier New"/>
          <w:sz w:val="22"/>
        </w:rPr>
        <w:t>readROMData()</w:t>
      </w:r>
      <w:r w:rsidR="00110CD1" w:rsidRPr="003132F1">
        <w:t xml:space="preserve"> which</w:t>
      </w:r>
      <w:r w:rsidRPr="003132F1">
        <w:t xml:space="preserve"> is similar to the </w:t>
      </w:r>
      <w:r w:rsidRPr="003132F1">
        <w:rPr>
          <w:rFonts w:ascii="Courier New" w:hAnsi="Courier New" w:cs="Courier New"/>
          <w:sz w:val="20"/>
        </w:rPr>
        <w:t xml:space="preserve">readSensorData() </w:t>
      </w:r>
      <w:r w:rsidRPr="003132F1">
        <w:t>function that i</w:t>
      </w:r>
      <w:r w:rsidR="00110CD1" w:rsidRPr="003132F1">
        <w:t>nclude</w:t>
      </w:r>
      <w:r w:rsidRPr="003132F1">
        <w:t>s the</w:t>
      </w:r>
      <w:r w:rsidR="00110CD1" w:rsidRPr="003132F1">
        <w:t xml:space="preserve"> commands </w:t>
      </w:r>
      <w:r w:rsidR="001D43C8" w:rsidRPr="003132F1">
        <w:t>to get the value of T from EEPROM:</w:t>
      </w:r>
    </w:p>
    <w:p w:rsidR="001D43C8" w:rsidRPr="003132F1" w:rsidRDefault="001D43C8" w:rsidP="001D43C8">
      <w:pPr>
        <w:jc w:val="both"/>
      </w:pPr>
    </w:p>
    <w:p w:rsidR="001D43C8" w:rsidRPr="003132F1" w:rsidRDefault="001D43C8" w:rsidP="001D43C8">
      <w:pPr>
        <w:ind w:firstLine="720"/>
        <w:jc w:val="both"/>
        <w:rPr>
          <w:rFonts w:ascii="Courier New" w:hAnsi="Courier New" w:cs="Courier New"/>
          <w:sz w:val="20"/>
        </w:rPr>
      </w:pPr>
      <w:r w:rsidRPr="003132F1">
        <w:rPr>
          <w:rFonts w:ascii="Courier New" w:hAnsi="Courier New" w:cs="Courier New"/>
          <w:sz w:val="20"/>
        </w:rPr>
        <w:t>T = EEPROM.read(addr); addr=addr+1;</w:t>
      </w:r>
    </w:p>
    <w:p w:rsidR="001D43C8" w:rsidRPr="003132F1" w:rsidRDefault="001D43C8" w:rsidP="001D43C8">
      <w:pPr>
        <w:ind w:firstLine="720"/>
        <w:jc w:val="both"/>
      </w:pPr>
    </w:p>
    <w:p w:rsidR="001D43C8" w:rsidRPr="003132F1" w:rsidRDefault="00511A4C" w:rsidP="001D43C8">
      <w:pPr>
        <w:jc w:val="both"/>
      </w:pPr>
      <w:r w:rsidRPr="003132F1">
        <w:t>And</w:t>
      </w:r>
      <w:r w:rsidR="003132F1" w:rsidRPr="003132F1">
        <w:t>,</w:t>
      </w:r>
      <w:r w:rsidRPr="003132F1">
        <w:t xml:space="preserve"> that s</w:t>
      </w:r>
      <w:r w:rsidR="001D43C8" w:rsidRPr="003132F1">
        <w:t>imilarly, replace</w:t>
      </w:r>
      <w:r w:rsidRPr="003132F1">
        <w:t>s</w:t>
      </w:r>
      <w:r w:rsidR="001D43C8" w:rsidRPr="003132F1">
        <w:t xml:space="preserve"> each of the </w:t>
      </w:r>
      <w:r w:rsidR="001D43C8" w:rsidRPr="003132F1">
        <w:rPr>
          <w:rFonts w:ascii="Courier New" w:hAnsi="Courier New" w:cs="Courier New"/>
          <w:b/>
          <w:sz w:val="22"/>
        </w:rPr>
        <w:t>digitalRead(pin)</w:t>
      </w:r>
      <w:r w:rsidR="001D43C8" w:rsidRPr="003132F1">
        <w:t xml:space="preserve"> </w:t>
      </w:r>
      <w:r w:rsidR="009A684C" w:rsidRPr="003132F1">
        <w:t xml:space="preserve">statements </w:t>
      </w:r>
      <w:r w:rsidR="001D43C8" w:rsidRPr="003132F1">
        <w:t>with a comparable</w:t>
      </w:r>
      <w:r w:rsidRPr="003132F1">
        <w:t xml:space="preserve"> EPROM read</w:t>
      </w:r>
      <w:r w:rsidR="001D43C8" w:rsidRPr="003132F1">
        <w:t>:</w:t>
      </w:r>
    </w:p>
    <w:p w:rsidR="001D43C8" w:rsidRPr="003132F1" w:rsidRDefault="001D43C8" w:rsidP="001D43C8">
      <w:pPr>
        <w:jc w:val="both"/>
      </w:pPr>
    </w:p>
    <w:p w:rsidR="001D43C8" w:rsidRPr="003132F1" w:rsidRDefault="001D43C8" w:rsidP="001D43C8">
      <w:pPr>
        <w:ind w:firstLine="720"/>
        <w:jc w:val="both"/>
        <w:rPr>
          <w:rFonts w:ascii="Courier New" w:hAnsi="Courier New" w:cs="Courier New"/>
        </w:rPr>
      </w:pPr>
      <w:r w:rsidRPr="003132F1">
        <w:rPr>
          <w:rFonts w:ascii="Courier New" w:hAnsi="Courier New" w:cs="Courier New"/>
          <w:sz w:val="20"/>
        </w:rPr>
        <w:t>X = EEPROM.read(addr); addr=addr+1;</w:t>
      </w:r>
    </w:p>
    <w:p w:rsidR="001D43C8" w:rsidRDefault="001D43C8" w:rsidP="001D43C8">
      <w:pPr>
        <w:jc w:val="both"/>
      </w:pPr>
    </w:p>
    <w:p w:rsidR="001D43C8" w:rsidRDefault="001D43C8" w:rsidP="001D43C8">
      <w:pPr>
        <w:jc w:val="both"/>
      </w:pPr>
      <w:r>
        <w:t>Where X is each of the three sensor variables. Notice that after each READ, the address is incremented to point to the next location.</w:t>
      </w:r>
    </w:p>
    <w:p w:rsidR="001D43C8" w:rsidRDefault="001D43C8" w:rsidP="001D43C8">
      <w:pPr>
        <w:jc w:val="both"/>
      </w:pPr>
    </w:p>
    <w:p w:rsidR="007B45E0" w:rsidRDefault="001D43C8" w:rsidP="001D43C8">
      <w:pPr>
        <w:jc w:val="both"/>
      </w:pPr>
      <w:r>
        <w:t xml:space="preserve">Execute your program and verify that it prints  the data saved during the previous </w:t>
      </w:r>
      <w:r w:rsidR="00BE655B">
        <w:t xml:space="preserve">30 second </w:t>
      </w:r>
      <w:r>
        <w:t>WRITE test. When satisfied, save this modified code as Part D and move on to the next section.</w:t>
      </w:r>
    </w:p>
    <w:p w:rsidR="00107341" w:rsidRDefault="00107341" w:rsidP="00064073">
      <w:pPr>
        <w:jc w:val="both"/>
      </w:pPr>
    </w:p>
    <w:p w:rsidR="0095652D" w:rsidRDefault="00E251B1" w:rsidP="00064073">
      <w:pPr>
        <w:jc w:val="both"/>
        <w:rPr>
          <w:b/>
        </w:rPr>
      </w:pPr>
      <w:r>
        <w:rPr>
          <w:b/>
        </w:rPr>
        <w:t>PART E</w:t>
      </w:r>
      <w:r w:rsidR="00BF16DC">
        <w:rPr>
          <w:b/>
        </w:rPr>
        <w:t xml:space="preserve"> – </w:t>
      </w:r>
      <w:r w:rsidR="0061007B">
        <w:rPr>
          <w:b/>
        </w:rPr>
        <w:t>D</w:t>
      </w:r>
      <w:r w:rsidR="00BF16DC">
        <w:rPr>
          <w:b/>
        </w:rPr>
        <w:t>igital</w:t>
      </w:r>
      <w:r w:rsidR="0061007B">
        <w:rPr>
          <w:b/>
        </w:rPr>
        <w:t xml:space="preserve"> O</w:t>
      </w:r>
      <w:r w:rsidR="00BF16DC">
        <w:rPr>
          <w:b/>
        </w:rPr>
        <w:t>utputs</w:t>
      </w:r>
      <w:r w:rsidR="00064073">
        <w:rPr>
          <w:b/>
        </w:rPr>
        <w:t xml:space="preserve"> </w:t>
      </w:r>
    </w:p>
    <w:p w:rsidR="007B45E0" w:rsidRDefault="0061007B" w:rsidP="007B45E0">
      <w:pPr>
        <w:jc w:val="both"/>
      </w:pPr>
      <w:r>
        <w:t xml:space="preserve">Digital outputs are used to turn </w:t>
      </w:r>
      <w:r w:rsidR="009C6B57">
        <w:t xml:space="preserve">spacecraft hardware (e.g. sensors, subsystems, torque coils, release mechanisms) </w:t>
      </w:r>
      <w:r>
        <w:t>on and off</w:t>
      </w:r>
      <w:r w:rsidR="009C6B57">
        <w:t>.</w:t>
      </w:r>
      <w:r w:rsidR="007B45E0">
        <w:t xml:space="preserve"> In this lab we will use the outputs to drive our count-down LEDs and to fire a burn resistor to release our antennas.</w:t>
      </w:r>
    </w:p>
    <w:p w:rsidR="007B45E0" w:rsidRDefault="007B45E0" w:rsidP="007B45E0">
      <w:pPr>
        <w:jc w:val="both"/>
      </w:pPr>
    </w:p>
    <w:p w:rsidR="0061007B" w:rsidRDefault="00AC684D" w:rsidP="00064073">
      <w:pPr>
        <w:jc w:val="both"/>
      </w:pPr>
      <w:r>
        <w:rPr>
          <w:noProof/>
        </w:rPr>
        <w:drawing>
          <wp:anchor distT="0" distB="0" distL="114300" distR="114300" simplePos="0" relativeHeight="251717632" behindDoc="0" locked="0" layoutInCell="1" allowOverlap="1">
            <wp:simplePos x="0" y="0"/>
            <wp:positionH relativeFrom="column">
              <wp:posOffset>4191000</wp:posOffset>
            </wp:positionH>
            <wp:positionV relativeFrom="paragraph">
              <wp:posOffset>43815</wp:posOffset>
            </wp:positionV>
            <wp:extent cx="1272540" cy="533400"/>
            <wp:effectExtent l="0" t="0" r="381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254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07B">
        <w:t xml:space="preserve">Any of the </w:t>
      </w:r>
      <w:r w:rsidR="0047580E">
        <w:t>14 I/O pin</w:t>
      </w:r>
      <w:r w:rsidR="0061007B">
        <w:t xml:space="preserve">s on the </w:t>
      </w:r>
      <w:r w:rsidR="00144E44">
        <w:t>A</w:t>
      </w:r>
      <w:r w:rsidR="00350494">
        <w:t>rduino</w:t>
      </w:r>
      <w:r w:rsidR="0061007B">
        <w:t xml:space="preserve"> can be enabled as a digital output.  This means a pin can be set to a logical 0 or 1 translating to </w:t>
      </w:r>
      <w:r w:rsidR="00350494">
        <w:t>0-2</w:t>
      </w:r>
      <w:r w:rsidR="0061007B">
        <w:t xml:space="preserve"> or </w:t>
      </w:r>
      <w:r w:rsidR="00350494">
        <w:t>3-</w:t>
      </w:r>
      <w:r w:rsidR="0061007B">
        <w:t xml:space="preserve">5 volts output on the pin. </w:t>
      </w:r>
      <w:r w:rsidR="009C6B57">
        <w:t xml:space="preserve">This </w:t>
      </w:r>
      <w:r w:rsidR="00674488">
        <w:t>use of the CPU for making simple controllers</w:t>
      </w:r>
      <w:r w:rsidR="009C6B57">
        <w:t xml:space="preserve"> is so easy and useful not just for spacecraft, but for controlling anything we want to in the lab. </w:t>
      </w:r>
      <w:r w:rsidR="0061007B">
        <w:t xml:space="preserve">To demonstrate this </w:t>
      </w:r>
      <w:r w:rsidR="00350494">
        <w:t>capability we will use some LED</w:t>
      </w:r>
      <w:r w:rsidR="0061007B">
        <w:t>s in a typical circuit.</w:t>
      </w:r>
    </w:p>
    <w:p w:rsidR="0061007B" w:rsidRDefault="0061007B" w:rsidP="00064073">
      <w:pPr>
        <w:jc w:val="both"/>
      </w:pPr>
    </w:p>
    <w:p w:rsidR="009211A0" w:rsidRDefault="009211A0" w:rsidP="00064073">
      <w:pPr>
        <w:jc w:val="both"/>
      </w:pPr>
      <w:r w:rsidRPr="00BE655B">
        <w:rPr>
          <w:b/>
        </w:rPr>
        <w:t>NOTE:</w:t>
      </w:r>
      <w:r>
        <w:t xml:space="preserve"> Unfortunately the Red LED’s used in the Arduino kit and the Red LED’s we have by the hundreds in the lab are opposite polarity and it is impossible to tell them apart.  So if your Red LED does not work try reversing it.  Or, when the green LED is working, test the polarity of the Red LED in its place before placing it in its proper place.</w:t>
      </w:r>
    </w:p>
    <w:p w:rsidR="009211A0" w:rsidRDefault="009211A0" w:rsidP="00064073">
      <w:pPr>
        <w:jc w:val="both"/>
      </w:pPr>
    </w:p>
    <w:p w:rsidR="0061007B" w:rsidRDefault="006016EC" w:rsidP="00064073">
      <w:pPr>
        <w:jc w:val="both"/>
      </w:pPr>
      <w:r>
        <w:rPr>
          <w:noProof/>
        </w:rPr>
        <w:drawing>
          <wp:anchor distT="0" distB="0" distL="114300" distR="114300" simplePos="0" relativeHeight="251712512" behindDoc="0" locked="0" layoutInCell="1" allowOverlap="1">
            <wp:simplePos x="0" y="0"/>
            <wp:positionH relativeFrom="column">
              <wp:posOffset>2926080</wp:posOffset>
            </wp:positionH>
            <wp:positionV relativeFrom="paragraph">
              <wp:posOffset>22860</wp:posOffset>
            </wp:positionV>
            <wp:extent cx="2537460" cy="16840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7460"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07B">
        <w:t>Add the LEDs to the CPU board, taking care with</w:t>
      </w:r>
      <w:r w:rsidR="00B41A67">
        <w:t xml:space="preserve"> the polarity of the flat side</w:t>
      </w:r>
      <w:r w:rsidR="000145D9">
        <w:t xml:space="preserve"> and including a transistor with the red one as shown</w:t>
      </w:r>
      <w:r w:rsidR="00B41A67" w:rsidRPr="007B45E0">
        <w:t>.</w:t>
      </w:r>
      <w:r w:rsidR="0061007B" w:rsidRPr="007B45E0">
        <w:t xml:space="preserve">  </w:t>
      </w:r>
      <w:r w:rsidR="007B45E0" w:rsidRPr="007B45E0">
        <w:t>(</w:t>
      </w:r>
      <w:r w:rsidR="00154843" w:rsidRPr="007B45E0">
        <w:t xml:space="preserve">The flat side of the LED should face away from the resistor/power source.  </w:t>
      </w:r>
      <w:r w:rsidR="0061007B" w:rsidRPr="007B45E0">
        <w:t>An</w:t>
      </w:r>
      <w:r w:rsidR="0061007B">
        <w:t xml:space="preserve"> output of “1” will source 5 volts through the resistor</w:t>
      </w:r>
      <w:r w:rsidR="00674488">
        <w:t xml:space="preserve"> and LED</w:t>
      </w:r>
      <w:r w:rsidR="0061007B">
        <w:t xml:space="preserve"> and turn it on.  An LED typic</w:t>
      </w:r>
      <w:r w:rsidR="00A1478C">
        <w:t>ally lights brightly with 5 to 1</w:t>
      </w:r>
      <w:r w:rsidR="0061007B">
        <w:t>0 mA current, so a series resistor is</w:t>
      </w:r>
      <w:r w:rsidR="0061007B" w:rsidRPr="000145D9">
        <w:rPr>
          <w:b/>
          <w:i/>
        </w:rPr>
        <w:t xml:space="preserve"> always</w:t>
      </w:r>
      <w:r w:rsidR="0061007B">
        <w:t xml:space="preserve"> required to serve as a current limiter for the given voltage.  </w:t>
      </w:r>
      <w:r w:rsidR="00E251B1">
        <w:t>From the 5 volts, t</w:t>
      </w:r>
      <w:r w:rsidR="0061007B">
        <w:t xml:space="preserve">here is a 1.4 </w:t>
      </w:r>
      <w:r w:rsidR="00E251B1">
        <w:t>volt drop across the</w:t>
      </w:r>
      <w:r w:rsidR="0061007B">
        <w:t xml:space="preserve"> LED when lit, so</w:t>
      </w:r>
      <w:r w:rsidR="00E251B1">
        <w:t xml:space="preserve"> when the LED is on, </w:t>
      </w:r>
      <w:r w:rsidR="0061007B">
        <w:t xml:space="preserve">what is the current in this circuit with the </w:t>
      </w:r>
      <w:r w:rsidR="000D430C">
        <w:t>43</w:t>
      </w:r>
      <w:r w:rsidR="00985FB0">
        <w:t>0</w:t>
      </w:r>
      <w:r w:rsidR="0061007B">
        <w:t xml:space="preserve"> ohm</w:t>
      </w:r>
      <w:r w:rsidR="00E251B1">
        <w:t xml:space="preserve"> resistor ______________</w:t>
      </w:r>
      <w:r w:rsidR="0061007B">
        <w:t>?</w:t>
      </w:r>
    </w:p>
    <w:p w:rsidR="0061007B" w:rsidRDefault="0061007B" w:rsidP="0061007B"/>
    <w:p w:rsidR="0061007B" w:rsidRDefault="0061007B" w:rsidP="00064073">
      <w:pPr>
        <w:jc w:val="both"/>
      </w:pPr>
      <w:r>
        <w:t>Although each pin can source or sink up to 20 mA, there is a 40 mA total for all pin</w:t>
      </w:r>
      <w:r w:rsidR="00350494">
        <w:t>s. Thus, we use only 3 LED</w:t>
      </w:r>
      <w:r>
        <w:t xml:space="preserve">s for this experiment. To output to a pin, you first have to define the pin as an output using the </w:t>
      </w:r>
      <w:r w:rsidR="00350494" w:rsidRPr="00350494">
        <w:rPr>
          <w:rFonts w:ascii="Courier New" w:hAnsi="Courier New" w:cs="Courier New"/>
          <w:sz w:val="22"/>
          <w:szCs w:val="20"/>
        </w:rPr>
        <w:t>pinMode(</w:t>
      </w:r>
      <w:r w:rsidR="0067240A">
        <w:rPr>
          <w:rFonts w:ascii="Courier New" w:hAnsi="Courier New" w:cs="Courier New"/>
          <w:i/>
          <w:sz w:val="22"/>
          <w:szCs w:val="20"/>
        </w:rPr>
        <w:t>pin,mode</w:t>
      </w:r>
      <w:r w:rsidR="00350494" w:rsidRPr="00350494">
        <w:rPr>
          <w:rFonts w:ascii="Courier New" w:hAnsi="Courier New" w:cs="Courier New"/>
          <w:sz w:val="22"/>
          <w:szCs w:val="20"/>
        </w:rPr>
        <w:t>)</w:t>
      </w:r>
      <w:r>
        <w:t xml:space="preserve"> </w:t>
      </w:r>
      <w:r w:rsidR="009A684C">
        <w:t>statement</w:t>
      </w:r>
      <w:r w:rsidR="00350494">
        <w:t xml:space="preserve"> similar to what we did in Part B. Use pins 2-4 for the LEDs. </w:t>
      </w:r>
    </w:p>
    <w:p w:rsidR="00064073" w:rsidRDefault="00064073" w:rsidP="00064073">
      <w:pPr>
        <w:jc w:val="both"/>
      </w:pPr>
    </w:p>
    <w:p w:rsidR="00B366C8" w:rsidRDefault="00B366C8" w:rsidP="00B366C8">
      <w:pPr>
        <w:jc w:val="both"/>
      </w:pPr>
      <w:r>
        <w:t xml:space="preserve">Inside the </w:t>
      </w:r>
      <w:r w:rsidRPr="00B366C8">
        <w:rPr>
          <w:rFonts w:ascii="Courier New" w:hAnsi="Courier New" w:cs="Courier New"/>
          <w:sz w:val="22"/>
        </w:rPr>
        <w:t>setup()</w:t>
      </w:r>
      <w:r>
        <w:t xml:space="preserve"> function, set each of the pins 2, 3, and 4 to be an OUTPUT using the </w:t>
      </w:r>
      <w:r w:rsidR="009A684C">
        <w:t>statement</w:t>
      </w:r>
      <w:r>
        <w:t>s:</w:t>
      </w:r>
    </w:p>
    <w:p w:rsidR="00B366C8" w:rsidRDefault="00B366C8" w:rsidP="00B366C8">
      <w:pPr>
        <w:jc w:val="both"/>
      </w:pPr>
    </w:p>
    <w:p w:rsidR="00B366C8" w:rsidRPr="006F6C87" w:rsidRDefault="00B366C8" w:rsidP="00B366C8">
      <w:pPr>
        <w:ind w:firstLine="720"/>
        <w:jc w:val="both"/>
        <w:rPr>
          <w:rFonts w:ascii="Courier New" w:hAnsi="Courier New" w:cs="Courier New"/>
          <w:sz w:val="20"/>
          <w:szCs w:val="20"/>
        </w:rPr>
      </w:pPr>
      <w:r w:rsidRPr="006F6C87">
        <w:rPr>
          <w:rFonts w:ascii="Courier New" w:hAnsi="Courier New" w:cs="Courier New"/>
          <w:sz w:val="20"/>
          <w:szCs w:val="20"/>
        </w:rPr>
        <w:t>pinMode(2,OUTPUT);</w:t>
      </w:r>
    </w:p>
    <w:p w:rsidR="00B366C8" w:rsidRPr="006F6C87" w:rsidRDefault="00B366C8" w:rsidP="00B366C8">
      <w:pPr>
        <w:ind w:firstLine="720"/>
        <w:jc w:val="both"/>
        <w:rPr>
          <w:rFonts w:ascii="Courier New" w:hAnsi="Courier New" w:cs="Courier New"/>
          <w:sz w:val="20"/>
          <w:szCs w:val="20"/>
        </w:rPr>
      </w:pPr>
      <w:r w:rsidRPr="006F6C87">
        <w:rPr>
          <w:rFonts w:ascii="Courier New" w:hAnsi="Courier New" w:cs="Courier New"/>
          <w:sz w:val="20"/>
          <w:szCs w:val="20"/>
        </w:rPr>
        <w:t>pinMode(3,OUTPUT);</w:t>
      </w:r>
    </w:p>
    <w:p w:rsidR="00B366C8" w:rsidRPr="006F6C87" w:rsidRDefault="00B366C8" w:rsidP="00B366C8">
      <w:pPr>
        <w:ind w:firstLine="720"/>
        <w:jc w:val="both"/>
        <w:rPr>
          <w:rFonts w:ascii="Courier New" w:hAnsi="Courier New" w:cs="Courier New"/>
          <w:sz w:val="20"/>
          <w:szCs w:val="20"/>
        </w:rPr>
      </w:pPr>
      <w:r w:rsidRPr="006F6C87">
        <w:rPr>
          <w:rFonts w:ascii="Courier New" w:hAnsi="Courier New" w:cs="Courier New"/>
          <w:sz w:val="20"/>
          <w:szCs w:val="20"/>
        </w:rPr>
        <w:t>pinMode(4,OUTPUT);</w:t>
      </w:r>
    </w:p>
    <w:p w:rsidR="00B366C8" w:rsidRDefault="00B366C8" w:rsidP="00B366C8">
      <w:pPr>
        <w:jc w:val="both"/>
      </w:pPr>
    </w:p>
    <w:p w:rsidR="00B366C8" w:rsidRDefault="00B366C8" w:rsidP="00B366C8">
      <w:pPr>
        <w:jc w:val="both"/>
      </w:pPr>
      <w:r>
        <w:t xml:space="preserve">To tell the pin when to turn on and off, use the </w:t>
      </w:r>
      <w:r w:rsidRPr="00572759">
        <w:rPr>
          <w:rFonts w:ascii="Courier New" w:hAnsi="Courier New" w:cs="Courier New"/>
          <w:b/>
          <w:sz w:val="22"/>
        </w:rPr>
        <w:t>digitalWrite(</w:t>
      </w:r>
      <w:r w:rsidRPr="00572759">
        <w:rPr>
          <w:rFonts w:ascii="Courier New" w:hAnsi="Courier New" w:cs="Courier New"/>
          <w:b/>
          <w:i/>
          <w:sz w:val="22"/>
        </w:rPr>
        <w:t>pin,value</w:t>
      </w:r>
      <w:r w:rsidRPr="00B366C8">
        <w:rPr>
          <w:rFonts w:ascii="Courier New" w:hAnsi="Courier New" w:cs="Courier New"/>
          <w:sz w:val="22"/>
        </w:rPr>
        <w:t>)</w:t>
      </w:r>
      <w:r>
        <w:t xml:space="preserve"> </w:t>
      </w:r>
      <w:r w:rsidR="009A684C">
        <w:t>statement</w:t>
      </w:r>
      <w:r>
        <w:t xml:space="preserve">, where the value can be HIGH or LOW. In the </w:t>
      </w:r>
      <w:r w:rsidRPr="00B366C8">
        <w:rPr>
          <w:rFonts w:ascii="Courier New" w:hAnsi="Courier New" w:cs="Courier New"/>
          <w:sz w:val="22"/>
        </w:rPr>
        <w:t>loop()</w:t>
      </w:r>
      <w:r w:rsidRPr="00B366C8">
        <w:t xml:space="preserve"> </w:t>
      </w:r>
      <w:r>
        <w:t>function, insert the following line to turn on the green LED (pin 2):</w:t>
      </w:r>
    </w:p>
    <w:p w:rsidR="00B366C8" w:rsidRPr="006F6C87" w:rsidRDefault="00B366C8" w:rsidP="00B366C8">
      <w:pPr>
        <w:jc w:val="both"/>
      </w:pPr>
    </w:p>
    <w:p w:rsidR="00B366C8" w:rsidRPr="006F6C87" w:rsidRDefault="00B366C8" w:rsidP="00B366C8">
      <w:pPr>
        <w:ind w:firstLine="720"/>
        <w:jc w:val="both"/>
        <w:rPr>
          <w:rFonts w:ascii="Courier New" w:hAnsi="Courier New" w:cs="Courier New"/>
          <w:sz w:val="20"/>
          <w:szCs w:val="20"/>
        </w:rPr>
      </w:pPr>
      <w:r w:rsidRPr="006F6C87">
        <w:t xml:space="preserve"> </w:t>
      </w:r>
      <w:r w:rsidRPr="006F6C87">
        <w:rPr>
          <w:rFonts w:ascii="Courier New" w:hAnsi="Courier New" w:cs="Courier New"/>
          <w:sz w:val="20"/>
          <w:szCs w:val="20"/>
        </w:rPr>
        <w:t>digitalWrite(2,HIGH);</w:t>
      </w:r>
    </w:p>
    <w:p w:rsidR="00400641" w:rsidRDefault="00400641" w:rsidP="00B366C8"/>
    <w:p w:rsidR="00B366C8" w:rsidRDefault="00B366C8" w:rsidP="00B366C8">
      <w:pPr>
        <w:jc w:val="both"/>
      </w:pPr>
      <w:r>
        <w:t xml:space="preserve">Next, insert additional </w:t>
      </w:r>
      <w:r w:rsidRPr="00572759">
        <w:rPr>
          <w:rFonts w:ascii="Courier New" w:hAnsi="Courier New" w:cs="Courier New"/>
          <w:b/>
          <w:sz w:val="22"/>
          <w:szCs w:val="20"/>
        </w:rPr>
        <w:t>digitalWrite()</w:t>
      </w:r>
      <w:r w:rsidRPr="008204F0">
        <w:rPr>
          <w:szCs w:val="20"/>
        </w:rPr>
        <w:t>statements</w:t>
      </w:r>
      <w:r>
        <w:t xml:space="preserve"> in the </w:t>
      </w:r>
      <w:r w:rsidRPr="00572759">
        <w:rPr>
          <w:rFonts w:ascii="Courier New" w:hAnsi="Courier New" w:cs="Courier New"/>
          <w:b/>
          <w:sz w:val="22"/>
        </w:rPr>
        <w:t>loop()</w:t>
      </w:r>
      <w:r>
        <w:t xml:space="preserve"> routine to cause your program to turn on the</w:t>
      </w:r>
      <w:r w:rsidR="003132F1">
        <w:t xml:space="preserve"> Yellow LED (pin 3) when I &gt;= </w:t>
      </w:r>
      <w:r w:rsidR="003132F1" w:rsidRPr="003132F1">
        <w:rPr>
          <w:color w:val="FF0000"/>
        </w:rPr>
        <w:t>5</w:t>
      </w:r>
      <w:r w:rsidRPr="003132F1">
        <w:rPr>
          <w:color w:val="FF0000"/>
        </w:rPr>
        <w:t xml:space="preserve">, </w:t>
      </w:r>
      <w:r>
        <w:t>and the red LED (pin 4) when I==</w:t>
      </w:r>
      <w:r w:rsidR="003132F1" w:rsidRPr="003132F1">
        <w:rPr>
          <w:color w:val="FF0000"/>
        </w:rPr>
        <w:t>10</w:t>
      </w:r>
      <w:r>
        <w:t xml:space="preserve"> (along with printing “Fire!”). In the next section, this red LED will be rewired to turn on a transistor switch to activate a burn resistor. A thin fishing line around this resistor can be used to deploy your solar panel. For example, to turn the Yellow LED on at its designated time, use the </w:t>
      </w:r>
      <w:r w:rsidR="009A684C">
        <w:t xml:space="preserve">statements </w:t>
      </w:r>
      <w:r>
        <w:t xml:space="preserve">below. Notice when the “if” </w:t>
      </w:r>
      <w:r w:rsidR="009A684C">
        <w:t xml:space="preserve">statement </w:t>
      </w:r>
      <w:r>
        <w:t xml:space="preserve">needs to execute multiple statements, the block of statements must begin with a </w:t>
      </w:r>
      <w:r w:rsidRPr="00B366C8">
        <w:rPr>
          <w:rFonts w:ascii="Courier New" w:hAnsi="Courier New" w:cs="Courier New"/>
          <w:sz w:val="22"/>
        </w:rPr>
        <w:t>{</w:t>
      </w:r>
      <w:r>
        <w:t xml:space="preserve"> and end with a </w:t>
      </w:r>
      <w:r w:rsidRPr="00B366C8">
        <w:rPr>
          <w:rFonts w:ascii="Courier New" w:hAnsi="Courier New" w:cs="Courier New"/>
          <w:sz w:val="22"/>
        </w:rPr>
        <w:t>}</w:t>
      </w:r>
      <w:r>
        <w:t xml:space="preserve"> as shown below for the Yellow LED: </w:t>
      </w:r>
    </w:p>
    <w:p w:rsidR="00B366C8" w:rsidRPr="006F6C87" w:rsidRDefault="00B366C8" w:rsidP="00B366C8">
      <w:pPr>
        <w:jc w:val="both"/>
      </w:pPr>
    </w:p>
    <w:p w:rsidR="00B366C8" w:rsidRPr="006F6C87" w:rsidRDefault="00B366C8" w:rsidP="00B366C8">
      <w:pPr>
        <w:jc w:val="both"/>
        <w:rPr>
          <w:rFonts w:ascii="Courier New" w:hAnsi="Courier New" w:cs="Courier New"/>
          <w:sz w:val="20"/>
        </w:rPr>
      </w:pPr>
      <w:r w:rsidRPr="006F6C87">
        <w:tab/>
      </w:r>
      <w:r w:rsidRPr="006F6C87">
        <w:rPr>
          <w:rFonts w:ascii="Courier New" w:hAnsi="Courier New" w:cs="Courier New"/>
          <w:sz w:val="20"/>
        </w:rPr>
        <w:t xml:space="preserve">if (I &gt;= </w:t>
      </w:r>
      <w:r w:rsidR="003132F1" w:rsidRPr="003132F1">
        <w:rPr>
          <w:rFonts w:ascii="Courier New" w:hAnsi="Courier New" w:cs="Courier New"/>
          <w:color w:val="FF0000"/>
          <w:sz w:val="20"/>
        </w:rPr>
        <w:t>5</w:t>
      </w:r>
      <w:r w:rsidRPr="003132F1">
        <w:rPr>
          <w:rFonts w:ascii="Courier New" w:hAnsi="Courier New" w:cs="Courier New"/>
          <w:color w:val="FF0000"/>
          <w:sz w:val="20"/>
        </w:rPr>
        <w:t>)</w:t>
      </w:r>
      <w:r w:rsidRPr="003132F1">
        <w:rPr>
          <w:rFonts w:ascii="Courier New" w:hAnsi="Courier New" w:cs="Courier New"/>
          <w:sz w:val="20"/>
        </w:rPr>
        <w:t xml:space="preserve">{ </w:t>
      </w:r>
    </w:p>
    <w:p w:rsidR="00B366C8" w:rsidRPr="006F6C87" w:rsidRDefault="00B366C8" w:rsidP="00B366C8">
      <w:pPr>
        <w:jc w:val="both"/>
        <w:rPr>
          <w:rFonts w:ascii="Courier New" w:hAnsi="Courier New" w:cs="Courier New"/>
          <w:sz w:val="20"/>
        </w:rPr>
      </w:pPr>
      <w:r w:rsidRPr="006F6C87">
        <w:rPr>
          <w:rFonts w:ascii="Courier New" w:hAnsi="Courier New" w:cs="Courier New"/>
          <w:sz w:val="20"/>
        </w:rPr>
        <w:tab/>
        <w:t xml:space="preserve">  </w:t>
      </w:r>
      <w:r w:rsidRPr="006F6C87">
        <w:rPr>
          <w:rFonts w:ascii="Courier New" w:hAnsi="Courier New" w:cs="Courier New"/>
          <w:b/>
          <w:sz w:val="20"/>
        </w:rPr>
        <w:t>Serial</w:t>
      </w:r>
      <w:r w:rsidRPr="006F6C87">
        <w:rPr>
          <w:rFonts w:ascii="Courier New" w:hAnsi="Courier New" w:cs="Courier New"/>
          <w:sz w:val="20"/>
        </w:rPr>
        <w:t>.println("Greater than 70!");</w:t>
      </w:r>
    </w:p>
    <w:p w:rsidR="00B366C8" w:rsidRPr="006F6C87" w:rsidRDefault="00B366C8" w:rsidP="00B366C8">
      <w:pPr>
        <w:jc w:val="both"/>
        <w:rPr>
          <w:rFonts w:ascii="Courier New" w:hAnsi="Courier New" w:cs="Courier New"/>
          <w:sz w:val="20"/>
        </w:rPr>
      </w:pPr>
      <w:r w:rsidRPr="006F6C87">
        <w:rPr>
          <w:rFonts w:ascii="Courier New" w:hAnsi="Courier New" w:cs="Courier New"/>
          <w:sz w:val="20"/>
        </w:rPr>
        <w:tab/>
        <w:t xml:space="preserve">  digitalWrite(3,HIGH);</w:t>
      </w:r>
    </w:p>
    <w:p w:rsidR="00B366C8" w:rsidRPr="006F6C87" w:rsidRDefault="00B366C8" w:rsidP="00B366C8">
      <w:pPr>
        <w:jc w:val="both"/>
        <w:rPr>
          <w:rFonts w:ascii="Courier New" w:hAnsi="Courier New" w:cs="Courier New"/>
          <w:sz w:val="20"/>
        </w:rPr>
      </w:pPr>
      <w:r w:rsidRPr="006F6C87">
        <w:rPr>
          <w:rFonts w:ascii="Courier New" w:hAnsi="Courier New" w:cs="Courier New"/>
          <w:sz w:val="20"/>
        </w:rPr>
        <w:tab/>
        <w:t>}</w:t>
      </w:r>
    </w:p>
    <w:p w:rsidR="00B366C8" w:rsidRPr="00B366C8" w:rsidRDefault="00B366C8" w:rsidP="00B366C8">
      <w:pPr>
        <w:jc w:val="both"/>
      </w:pPr>
    </w:p>
    <w:p w:rsidR="00B366C8" w:rsidRPr="00B7768F" w:rsidRDefault="00B366C8" w:rsidP="00B366C8">
      <w:pPr>
        <w:jc w:val="both"/>
      </w:pPr>
      <w:r w:rsidRPr="00B7768F">
        <w:t xml:space="preserve">Though these multiple statements may also be written on one line </w:t>
      </w:r>
      <w:r>
        <w:t xml:space="preserve">with the braces </w:t>
      </w:r>
      <w:r w:rsidRPr="00B7768F">
        <w:t>if desired</w:t>
      </w:r>
      <w:r>
        <w:t xml:space="preserve"> as written here for the Red LED</w:t>
      </w:r>
      <w:r w:rsidRPr="00B7768F">
        <w:t>:</w:t>
      </w:r>
    </w:p>
    <w:p w:rsidR="00B366C8" w:rsidRPr="006F6C87" w:rsidRDefault="00B366C8" w:rsidP="00B366C8">
      <w:pPr>
        <w:jc w:val="both"/>
        <w:rPr>
          <w:rFonts w:ascii="Courier New" w:hAnsi="Courier New" w:cs="Courier New"/>
          <w:sz w:val="20"/>
        </w:rPr>
      </w:pPr>
    </w:p>
    <w:p w:rsidR="00B366C8" w:rsidRPr="006F6C87" w:rsidRDefault="00B366C8" w:rsidP="00B366C8">
      <w:pPr>
        <w:jc w:val="both"/>
        <w:rPr>
          <w:rFonts w:ascii="Courier New" w:hAnsi="Courier New" w:cs="Courier New"/>
          <w:sz w:val="20"/>
        </w:rPr>
      </w:pPr>
      <w:r w:rsidRPr="006F6C87">
        <w:rPr>
          <w:rFonts w:ascii="Courier New" w:hAnsi="Courier New" w:cs="Courier New"/>
          <w:sz w:val="20"/>
        </w:rPr>
        <w:tab/>
        <w:t>if (I==</w:t>
      </w:r>
      <w:r w:rsidR="003132F1" w:rsidRPr="003132F1">
        <w:rPr>
          <w:rFonts w:ascii="Courier New" w:hAnsi="Courier New" w:cs="Courier New"/>
          <w:color w:val="FF0000"/>
          <w:sz w:val="20"/>
        </w:rPr>
        <w:t>10</w:t>
      </w:r>
      <w:r w:rsidRPr="006F6C87">
        <w:rPr>
          <w:rFonts w:ascii="Courier New" w:hAnsi="Courier New" w:cs="Courier New"/>
          <w:sz w:val="20"/>
        </w:rPr>
        <w:t>) {</w:t>
      </w:r>
      <w:r w:rsidRPr="006F6C87">
        <w:rPr>
          <w:rFonts w:ascii="Courier New" w:hAnsi="Courier New" w:cs="Courier New"/>
          <w:b/>
          <w:sz w:val="20"/>
        </w:rPr>
        <w:t>Serial</w:t>
      </w:r>
      <w:r w:rsidRPr="006F6C87">
        <w:rPr>
          <w:rFonts w:ascii="Courier New" w:hAnsi="Courier New" w:cs="Courier New"/>
          <w:sz w:val="20"/>
        </w:rPr>
        <w:t>.println("Fire!"); digitalWrite(4,HIGH);}</w:t>
      </w:r>
    </w:p>
    <w:p w:rsidR="00B366C8" w:rsidRDefault="00B366C8" w:rsidP="00B366C8">
      <w:pPr>
        <w:jc w:val="both"/>
      </w:pPr>
    </w:p>
    <w:p w:rsidR="00B366C8" w:rsidRDefault="00110CD1" w:rsidP="00B366C8">
      <w:pPr>
        <w:jc w:val="both"/>
      </w:pPr>
      <w:r>
        <w:t xml:space="preserve">Remove any </w:t>
      </w:r>
      <w:r w:rsidR="00EA3C84" w:rsidRPr="00EA3C84">
        <w:rPr>
          <w:rFonts w:ascii="Courier New" w:hAnsi="Courier New" w:cs="Courier New"/>
          <w:sz w:val="22"/>
        </w:rPr>
        <w:t>…</w:t>
      </w:r>
      <w:r w:rsidRPr="00EA3C84">
        <w:rPr>
          <w:rFonts w:ascii="Courier New" w:hAnsi="Courier New" w:cs="Courier New"/>
          <w:sz w:val="22"/>
        </w:rPr>
        <w:t>ROMData</w:t>
      </w:r>
      <w:r w:rsidR="00EA3C84">
        <w:rPr>
          <w:rFonts w:ascii="Courier New" w:hAnsi="Courier New" w:cs="Courier New"/>
          <w:sz w:val="22"/>
        </w:rPr>
        <w:t>()</w:t>
      </w:r>
      <w:r>
        <w:t xml:space="preserve"> function calls from your </w:t>
      </w:r>
      <w:r w:rsidRPr="00EA3C84">
        <w:rPr>
          <w:rFonts w:ascii="Courier New" w:hAnsi="Courier New" w:cs="Courier New"/>
          <w:sz w:val="22"/>
        </w:rPr>
        <w:t>loop().</w:t>
      </w:r>
      <w:r>
        <w:t xml:space="preserve"> Make sure that </w:t>
      </w:r>
      <w:r w:rsidR="00EA3C84" w:rsidRPr="001D43C8">
        <w:rPr>
          <w:rFonts w:ascii="Courier New" w:hAnsi="Courier New" w:cs="Courier New"/>
          <w:sz w:val="22"/>
        </w:rPr>
        <w:t>T=T+1</w:t>
      </w:r>
      <w:r w:rsidR="00EA3C84">
        <w:t xml:space="preserve"> line, </w:t>
      </w:r>
      <w:r w:rsidR="00EA3C84" w:rsidRPr="00110CD1">
        <w:rPr>
          <w:rFonts w:ascii="Courier New" w:hAnsi="Courier New" w:cs="Courier New"/>
          <w:sz w:val="22"/>
        </w:rPr>
        <w:t>read</w:t>
      </w:r>
      <w:r w:rsidR="00EA3C84">
        <w:rPr>
          <w:rFonts w:ascii="Courier New" w:hAnsi="Courier New" w:cs="Courier New"/>
          <w:sz w:val="22"/>
        </w:rPr>
        <w:t xml:space="preserve">SensorData(), </w:t>
      </w:r>
      <w:r w:rsidR="00EA3C84" w:rsidRPr="00EA3C84">
        <w:t>and</w:t>
      </w:r>
      <w:r w:rsidR="00EA3C84">
        <w:rPr>
          <w:rFonts w:ascii="Courier New" w:hAnsi="Courier New" w:cs="Courier New"/>
          <w:sz w:val="22"/>
        </w:rPr>
        <w:t xml:space="preserve"> printSensorData() </w:t>
      </w:r>
      <w:r w:rsidR="00EA3C84" w:rsidRPr="00EA3C84">
        <w:t>are already included.</w:t>
      </w:r>
      <w:r w:rsidR="00EA3C84">
        <w:rPr>
          <w:rFonts w:ascii="Courier New" w:hAnsi="Courier New" w:cs="Courier New"/>
          <w:sz w:val="22"/>
        </w:rPr>
        <w:t xml:space="preserve"> </w:t>
      </w:r>
      <w:r w:rsidR="00B366C8">
        <w:t>Test and debug your code.</w:t>
      </w:r>
    </w:p>
    <w:p w:rsidR="00B366C8" w:rsidRDefault="00B366C8" w:rsidP="00B366C8">
      <w:pPr>
        <w:jc w:val="both"/>
      </w:pPr>
    </w:p>
    <w:p w:rsidR="00B366C8" w:rsidRDefault="00B366C8" w:rsidP="00B366C8">
      <w:pPr>
        <w:jc w:val="both"/>
      </w:pPr>
      <w:r>
        <w:t xml:space="preserve">You can make the Green LED blink on each pass through the loop by delaying another second and then turning the LED off again.  But notice this impacts the overall 1 second loop timing by doubling the time.  A better way is to only turn the Green LED on when I is even and off when I is odd.  You can use a MODULO division by 2 function </w:t>
      </w:r>
      <w:r w:rsidRPr="00B366C8">
        <w:rPr>
          <w:rFonts w:ascii="Courier New" w:hAnsi="Courier New" w:cs="Courier New"/>
          <w:sz w:val="22"/>
          <w:szCs w:val="22"/>
        </w:rPr>
        <w:t xml:space="preserve">(J=I%2) </w:t>
      </w:r>
      <w:r>
        <w:t xml:space="preserve">to do this since the remainder J is 0 when I is even and is 1 when I is odd.  Then use an </w:t>
      </w:r>
      <w:r w:rsidRPr="00B366C8">
        <w:rPr>
          <w:rFonts w:ascii="Courier New" w:hAnsi="Courier New" w:cs="Courier New"/>
          <w:sz w:val="22"/>
          <w:szCs w:val="22"/>
        </w:rPr>
        <w:t>if (J</w:t>
      </w:r>
      <w:r>
        <w:rPr>
          <w:rFonts w:ascii="Courier New" w:hAnsi="Courier New" w:cs="Courier New"/>
          <w:sz w:val="22"/>
          <w:szCs w:val="22"/>
        </w:rPr>
        <w:t xml:space="preserve"> </w:t>
      </w:r>
      <w:r w:rsidRPr="00B366C8">
        <w:rPr>
          <w:rFonts w:ascii="Courier New" w:hAnsi="Courier New" w:cs="Courier New"/>
          <w:sz w:val="22"/>
          <w:szCs w:val="22"/>
        </w:rPr>
        <w:t>==</w:t>
      </w:r>
      <w:r>
        <w:rPr>
          <w:rFonts w:ascii="Courier New" w:hAnsi="Courier New" w:cs="Courier New"/>
          <w:sz w:val="22"/>
          <w:szCs w:val="22"/>
        </w:rPr>
        <w:t xml:space="preserve"> </w:t>
      </w:r>
      <w:r w:rsidRPr="00B366C8">
        <w:rPr>
          <w:rFonts w:ascii="Courier New" w:hAnsi="Courier New" w:cs="Courier New"/>
          <w:sz w:val="22"/>
          <w:szCs w:val="22"/>
        </w:rPr>
        <w:t>0)</w:t>
      </w:r>
      <w:r>
        <w:t xml:space="preserve"> statement to set the green LED HIGH.  You can either use an “</w:t>
      </w:r>
      <w:r w:rsidRPr="00B366C8">
        <w:rPr>
          <w:rFonts w:ascii="Courier New" w:hAnsi="Courier New" w:cs="Courier New"/>
          <w:sz w:val="22"/>
          <w:szCs w:val="22"/>
        </w:rPr>
        <w:t>else</w:t>
      </w:r>
      <w:r>
        <w:t xml:space="preserve">” statement to turn it off when </w:t>
      </w:r>
      <w:r w:rsidRPr="00B366C8">
        <w:rPr>
          <w:rFonts w:ascii="Courier New" w:hAnsi="Courier New" w:cs="Courier New"/>
          <w:sz w:val="22"/>
          <w:szCs w:val="22"/>
        </w:rPr>
        <w:t>(J == 1)</w:t>
      </w:r>
      <w:r>
        <w:t>, or simply always turn the Green LED off after the 1 second delay at the end of the loop.</w:t>
      </w:r>
    </w:p>
    <w:p w:rsidR="00B366C8" w:rsidRDefault="00B366C8" w:rsidP="00B366C8"/>
    <w:p w:rsidR="00B366C8" w:rsidRDefault="00B366C8" w:rsidP="00B366C8">
      <w:pPr>
        <w:jc w:val="both"/>
      </w:pPr>
      <w:r>
        <w:t>To make sure we do not waste po</w:t>
      </w:r>
      <w:r w:rsidR="00FE4BD8">
        <w:t>wer in the string cutter after 5</w:t>
      </w:r>
      <w:r>
        <w:t xml:space="preserve"> seconds have been all</w:t>
      </w:r>
      <w:r w:rsidR="00FE4BD8">
        <w:t>owed to burn the string, add a 5</w:t>
      </w:r>
      <w:r w:rsidR="003132F1">
        <w:t xml:space="preserve"> </w:t>
      </w:r>
      <w:r>
        <w:t>s</w:t>
      </w:r>
      <w:r w:rsidR="003132F1">
        <w:t>econd</w:t>
      </w:r>
      <w:r>
        <w:t xml:space="preserve"> delay and then output a LOW value on pin 4.  Finally, it is a good idea to add a statement to turn off the Yellow LED after the firing with another condition statement:</w:t>
      </w:r>
    </w:p>
    <w:p w:rsidR="00B366C8" w:rsidRDefault="00B366C8" w:rsidP="00B366C8">
      <w:pPr>
        <w:jc w:val="both"/>
      </w:pPr>
      <w:r>
        <w:t xml:space="preserve"> </w:t>
      </w:r>
    </w:p>
    <w:p w:rsidR="000B2011" w:rsidRPr="00DF6CAE" w:rsidRDefault="00B366C8" w:rsidP="00B366C8">
      <w:pPr>
        <w:jc w:val="both"/>
        <w:rPr>
          <w:rFonts w:ascii="Courier New" w:hAnsi="Courier New" w:cs="Courier New"/>
          <w:sz w:val="20"/>
        </w:rPr>
      </w:pPr>
      <w:r>
        <w:lastRenderedPageBreak/>
        <w:tab/>
      </w:r>
      <w:r w:rsidRPr="000B2011">
        <w:rPr>
          <w:rFonts w:ascii="Courier New" w:hAnsi="Courier New" w:cs="Courier New"/>
          <w:sz w:val="20"/>
        </w:rPr>
        <w:t xml:space="preserve">if (I &gt;= </w:t>
      </w:r>
      <w:r w:rsidR="003132F1" w:rsidRPr="003132F1">
        <w:rPr>
          <w:rFonts w:ascii="Courier New" w:hAnsi="Courier New" w:cs="Courier New"/>
          <w:color w:val="FF0000"/>
          <w:sz w:val="20"/>
        </w:rPr>
        <w:t>15</w:t>
      </w:r>
      <w:r w:rsidRPr="000B2011">
        <w:rPr>
          <w:rFonts w:ascii="Courier New" w:hAnsi="Courier New" w:cs="Courier New"/>
          <w:sz w:val="20"/>
        </w:rPr>
        <w:t>)  digitalWrite(3,LOW);</w:t>
      </w:r>
    </w:p>
    <w:p w:rsidR="0061007B" w:rsidRDefault="0061007B" w:rsidP="0061007B"/>
    <w:p w:rsidR="000B2011" w:rsidRDefault="00F04584" w:rsidP="0061007B">
      <w:r>
        <w:rPr>
          <w:b/>
          <w:noProof/>
        </w:rPr>
        <w:drawing>
          <wp:anchor distT="0" distB="0" distL="114300" distR="114300" simplePos="0" relativeHeight="251721728" behindDoc="0" locked="0" layoutInCell="1" allowOverlap="1" wp14:anchorId="56019275" wp14:editId="155C6C59">
            <wp:simplePos x="0" y="0"/>
            <wp:positionH relativeFrom="column">
              <wp:posOffset>3657600</wp:posOffset>
            </wp:positionH>
            <wp:positionV relativeFrom="paragraph">
              <wp:posOffset>96520</wp:posOffset>
            </wp:positionV>
            <wp:extent cx="1767993" cy="944962"/>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tter-sense-schematic2015.png"/>
                    <pic:cNvPicPr/>
                  </pic:nvPicPr>
                  <pic:blipFill>
                    <a:blip r:embed="rId14">
                      <a:extLst>
                        <a:ext uri="{28A0092B-C50C-407E-A947-70E740481C1C}">
                          <a14:useLocalDpi xmlns:a14="http://schemas.microsoft.com/office/drawing/2010/main" val="0"/>
                        </a:ext>
                      </a:extLst>
                    </a:blip>
                    <a:stretch>
                      <a:fillRect/>
                    </a:stretch>
                  </pic:blipFill>
                  <pic:spPr>
                    <a:xfrm>
                      <a:off x="0" y="0"/>
                      <a:ext cx="1767993" cy="944962"/>
                    </a:xfrm>
                    <a:prstGeom prst="rect">
                      <a:avLst/>
                    </a:prstGeom>
                  </pic:spPr>
                </pic:pic>
              </a:graphicData>
            </a:graphic>
            <wp14:sizeRelH relativeFrom="page">
              <wp14:pctWidth>0</wp14:pctWidth>
            </wp14:sizeRelH>
            <wp14:sizeRelV relativeFrom="page">
              <wp14:pctHeight>0</wp14:pctHeight>
            </wp14:sizeRelV>
          </wp:anchor>
        </w:drawing>
      </w:r>
      <w:r w:rsidR="0045492E">
        <w:rPr>
          <w:b/>
        </w:rPr>
        <w:t>PART F</w:t>
      </w:r>
      <w:r w:rsidR="00BF16DC">
        <w:rPr>
          <w:b/>
        </w:rPr>
        <w:t xml:space="preserve"> – String-</w:t>
      </w:r>
      <w:r w:rsidR="002F7E15">
        <w:rPr>
          <w:b/>
        </w:rPr>
        <w:t>C</w:t>
      </w:r>
      <w:r w:rsidR="00BF16DC">
        <w:rPr>
          <w:b/>
        </w:rPr>
        <w:t xml:space="preserve">utter </w:t>
      </w:r>
      <w:r w:rsidR="0061007B" w:rsidRPr="001A48EE">
        <w:rPr>
          <w:b/>
        </w:rPr>
        <w:t>D</w:t>
      </w:r>
      <w:r w:rsidR="00BF16DC">
        <w:rPr>
          <w:b/>
        </w:rPr>
        <w:t>eployer</w:t>
      </w:r>
    </w:p>
    <w:p w:rsidR="000B2011" w:rsidRDefault="000B2011" w:rsidP="000B2011">
      <w:pPr>
        <w:jc w:val="both"/>
      </w:pPr>
      <w:r>
        <w:t xml:space="preserve">Now </w:t>
      </w:r>
      <w:r w:rsidR="00346811">
        <w:t>we add a</w:t>
      </w:r>
      <w:r>
        <w:t xml:space="preserve"> transistor</w:t>
      </w:r>
      <w:r w:rsidR="00346811">
        <w:t xml:space="preserve"> to amplify the </w:t>
      </w:r>
      <w:r w:rsidR="00F04584">
        <w:t>10 mA Red LED current to several hundred mA to the burn resistor (bulb)</w:t>
      </w:r>
      <w:r>
        <w:t xml:space="preserve"> as shown here to deploy a solar panel. </w:t>
      </w:r>
      <w:r w:rsidR="000145D9">
        <w:t xml:space="preserve">The </w:t>
      </w:r>
      <w:r w:rsidR="00F04584">
        <w:t xml:space="preserve">Red LED cathode is connected to the </w:t>
      </w:r>
      <w:r w:rsidR="000145D9">
        <w:t xml:space="preserve">transistor Base </w:t>
      </w:r>
      <w:r w:rsidR="00F04584">
        <w:t>where it turns on the transistor and counducts through the</w:t>
      </w:r>
      <w:r>
        <w:t xml:space="preserve"> </w:t>
      </w:r>
      <w:r w:rsidR="000145D9">
        <w:t>Emitter to ground</w:t>
      </w:r>
      <w:r>
        <w:t>.</w:t>
      </w:r>
      <w:r w:rsidR="00371244">
        <w:t xml:space="preserve"> </w:t>
      </w:r>
      <w:r>
        <w:t xml:space="preserve">When pin </w:t>
      </w:r>
      <w:r w:rsidR="00F04584">
        <w:t>P</w:t>
      </w:r>
      <w:r>
        <w:t xml:space="preserve">4 goes high, the current through the </w:t>
      </w:r>
      <w:r w:rsidR="000D430C">
        <w:t>43</w:t>
      </w:r>
      <w:r w:rsidR="00371244">
        <w:t xml:space="preserve">0 ohm </w:t>
      </w:r>
      <w:r>
        <w:t>resistor and LED turn</w:t>
      </w:r>
      <w:r w:rsidR="00371244">
        <w:t>s</w:t>
      </w:r>
      <w:r w:rsidR="000145D9">
        <w:t xml:space="preserve"> on the B</w:t>
      </w:r>
      <w:r>
        <w:t>ase of the transistor and cause</w:t>
      </w:r>
      <w:r w:rsidR="00371244">
        <w:t>s</w:t>
      </w:r>
      <w:r>
        <w:t xml:space="preserve"> current to flow from the </w:t>
      </w:r>
      <w:r w:rsidR="000D430C">
        <w:t>5V</w:t>
      </w:r>
      <w:r>
        <w:t xml:space="preserve"> to ground through the </w:t>
      </w:r>
      <w:r w:rsidR="000D430C">
        <w:t>burn</w:t>
      </w:r>
      <w:r>
        <w:t xml:space="preserve"> resistor</w:t>
      </w:r>
      <w:r w:rsidR="00371244">
        <w:t xml:space="preserve"> (light bulb)</w:t>
      </w:r>
      <w:r>
        <w:t>.</w:t>
      </w:r>
    </w:p>
    <w:p w:rsidR="000B2011" w:rsidRDefault="000B2011" w:rsidP="000B2011"/>
    <w:p w:rsidR="000B2011" w:rsidRDefault="00F04584" w:rsidP="000B2011">
      <w:pPr>
        <w:jc w:val="both"/>
      </w:pPr>
      <w:r>
        <w:rPr>
          <w:noProof/>
        </w:rPr>
        <w:drawing>
          <wp:anchor distT="0" distB="0" distL="114300" distR="114300" simplePos="0" relativeHeight="251722752" behindDoc="0" locked="0" layoutInCell="1" allowOverlap="1" wp14:anchorId="686368A7" wp14:editId="48B2B698">
            <wp:simplePos x="0" y="0"/>
            <wp:positionH relativeFrom="margin">
              <wp:align>right</wp:align>
            </wp:positionH>
            <wp:positionV relativeFrom="paragraph">
              <wp:posOffset>5080</wp:posOffset>
            </wp:positionV>
            <wp:extent cx="2598645" cy="192802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Digitalcutter2016.png"/>
                    <pic:cNvPicPr/>
                  </pic:nvPicPr>
                  <pic:blipFill>
                    <a:blip r:embed="rId15">
                      <a:extLst>
                        <a:ext uri="{28A0092B-C50C-407E-A947-70E740481C1C}">
                          <a14:useLocalDpi xmlns:a14="http://schemas.microsoft.com/office/drawing/2010/main" val="0"/>
                        </a:ext>
                      </a:extLst>
                    </a:blip>
                    <a:stretch>
                      <a:fillRect/>
                    </a:stretch>
                  </pic:blipFill>
                  <pic:spPr>
                    <a:xfrm>
                      <a:off x="0" y="0"/>
                      <a:ext cx="2598645" cy="1928027"/>
                    </a:xfrm>
                    <a:prstGeom prst="rect">
                      <a:avLst/>
                    </a:prstGeom>
                  </pic:spPr>
                </pic:pic>
              </a:graphicData>
            </a:graphic>
            <wp14:sizeRelH relativeFrom="page">
              <wp14:pctWidth>0</wp14:pctWidth>
            </wp14:sizeRelH>
            <wp14:sizeRelV relativeFrom="page">
              <wp14:pctHeight>0</wp14:pctHeight>
            </wp14:sizeRelV>
          </wp:anchor>
        </w:drawing>
      </w:r>
      <w:r>
        <w:t xml:space="preserve">In an actual burn resistor from 5 volts we would use maybe an 8 ohm ¼ watt resistor.  </w:t>
      </w:r>
      <w:r w:rsidR="000B2011">
        <w:t>How much current flows thr</w:t>
      </w:r>
      <w:r>
        <w:t xml:space="preserve">ough this resistor? ________  </w:t>
      </w:r>
      <w:r w:rsidR="000B2011">
        <w:t>How much power are we burning in the resistor to make this work? How much are we over-rating this component</w:t>
      </w:r>
      <w:r>
        <w:t xml:space="preserve"> during the burn</w:t>
      </w:r>
      <w:r w:rsidR="000B2011">
        <w:t>?_________%</w:t>
      </w:r>
    </w:p>
    <w:p w:rsidR="000B2011" w:rsidRDefault="000B2011" w:rsidP="003818EB">
      <w:pPr>
        <w:ind w:firstLine="720"/>
        <w:jc w:val="both"/>
      </w:pPr>
      <w:r>
        <w:t xml:space="preserve">Since this kind of deployer circuit is so critical to the mission, there is usually a sensing circuit to detect continuity through the resistor to make sure it is ready to go and has not been previously burned out. In the circuit to the right, a 11k resistor is added between the burn resistor and an INPUT pin P6 so that we can see if there is continuity through the </w:t>
      </w:r>
      <w:r w:rsidR="00F04584">
        <w:t>burn resistor</w:t>
      </w:r>
      <w:r>
        <w:t xml:space="preserve"> to the Vin source. If there is continuity through the resistor, then pin </w:t>
      </w:r>
      <w:r w:rsidR="00F04584">
        <w:t>P</w:t>
      </w:r>
      <w:r>
        <w:t xml:space="preserve">6 will be pulled high by the Vin source. If not, then pin </w:t>
      </w:r>
      <w:r w:rsidR="00F04584">
        <w:t>P</w:t>
      </w:r>
      <w:r>
        <w:t xml:space="preserve">6 will be pulled low to ground through the second 11k. To read the input condition on pin </w:t>
      </w:r>
      <w:r w:rsidR="00F04584">
        <w:t>P</w:t>
      </w:r>
      <w:r>
        <w:t xml:space="preserve">6 you can use another </w:t>
      </w:r>
      <w:r w:rsidRPr="000B2011">
        <w:rPr>
          <w:rFonts w:ascii="Courier New" w:hAnsi="Courier New" w:cs="Courier New"/>
          <w:sz w:val="22"/>
        </w:rPr>
        <w:t>digitalRead(6)</w:t>
      </w:r>
      <w:r>
        <w:t xml:space="preserve"> into a </w:t>
      </w:r>
      <w:r w:rsidRPr="00DF6CAE">
        <w:rPr>
          <w:rFonts w:ascii="Courier New" w:hAnsi="Courier New" w:cs="Courier New"/>
          <w:sz w:val="22"/>
          <w:szCs w:val="22"/>
        </w:rPr>
        <w:t>BrState</w:t>
      </w:r>
      <w:r w:rsidR="003818EB">
        <w:t xml:space="preserve"> variable. Don’t forget to add a line </w:t>
      </w:r>
      <w:r w:rsidR="00CE1CF4">
        <w:rPr>
          <w:rFonts w:ascii="Courier New" w:hAnsi="Courier New" w:cs="Courier New"/>
          <w:sz w:val="20"/>
          <w:szCs w:val="20"/>
        </w:rPr>
        <w:t>pinMode(6</w:t>
      </w:r>
      <w:r w:rsidR="003818EB">
        <w:rPr>
          <w:rFonts w:ascii="Courier New" w:hAnsi="Courier New" w:cs="Courier New"/>
          <w:sz w:val="20"/>
          <w:szCs w:val="20"/>
        </w:rPr>
        <w:t>,IN</w:t>
      </w:r>
      <w:r w:rsidR="003818EB" w:rsidRPr="006F6C87">
        <w:rPr>
          <w:rFonts w:ascii="Courier New" w:hAnsi="Courier New" w:cs="Courier New"/>
          <w:sz w:val="20"/>
          <w:szCs w:val="20"/>
        </w:rPr>
        <w:t>PUT</w:t>
      </w:r>
      <w:r w:rsidR="003818EB" w:rsidRPr="003818EB">
        <w:rPr>
          <w:rFonts w:ascii="Courier New" w:hAnsi="Courier New" w:cs="Courier New"/>
        </w:rPr>
        <w:t xml:space="preserve">); </w:t>
      </w:r>
      <w:r w:rsidR="003818EB" w:rsidRPr="003818EB">
        <w:t>with the other pin mode statements at the start of the</w:t>
      </w:r>
      <w:r w:rsidR="003818EB" w:rsidRPr="003818EB">
        <w:rPr>
          <w:rFonts w:ascii="Courier New" w:hAnsi="Courier New" w:cs="Courier New"/>
        </w:rPr>
        <w:t xml:space="preserve"> setup() </w:t>
      </w:r>
      <w:r w:rsidR="003818EB" w:rsidRPr="003818EB">
        <w:t>code and then add</w:t>
      </w:r>
      <w:r w:rsidR="003818EB">
        <w:rPr>
          <w:sz w:val="20"/>
          <w:szCs w:val="20"/>
        </w:rPr>
        <w:t xml:space="preserve">  </w:t>
      </w:r>
      <w:r>
        <w:t xml:space="preserve">the following statement to your program as the last lines in the </w:t>
      </w:r>
      <w:r w:rsidRPr="000B2011">
        <w:rPr>
          <w:rFonts w:ascii="Courier New" w:hAnsi="Courier New" w:cs="Courier New"/>
          <w:sz w:val="22"/>
        </w:rPr>
        <w:t>setup()</w:t>
      </w:r>
      <w:r>
        <w:t xml:space="preserve"> function to indicate the state of the burn circuit.</w:t>
      </w:r>
    </w:p>
    <w:p w:rsidR="000B2011" w:rsidRDefault="000B2011" w:rsidP="000B2011"/>
    <w:p w:rsidR="000B2011" w:rsidRPr="006F6C87" w:rsidRDefault="000B2011" w:rsidP="000B2011">
      <w:pPr>
        <w:rPr>
          <w:rFonts w:ascii="Courier New" w:hAnsi="Courier New" w:cs="Courier New"/>
          <w:sz w:val="20"/>
          <w:szCs w:val="20"/>
        </w:rPr>
      </w:pPr>
      <w:r w:rsidRPr="000B2011">
        <w:rPr>
          <w:sz w:val="20"/>
          <w:szCs w:val="20"/>
        </w:rPr>
        <w:tab/>
      </w:r>
      <w:r w:rsidRPr="006F6C87">
        <w:rPr>
          <w:rFonts w:ascii="Courier New" w:hAnsi="Courier New" w:cs="Courier New"/>
          <w:sz w:val="20"/>
          <w:szCs w:val="20"/>
        </w:rPr>
        <w:t>BrState = digitalRead(6);</w:t>
      </w:r>
    </w:p>
    <w:p w:rsidR="000B2011" w:rsidRPr="006F6C87" w:rsidRDefault="000B2011" w:rsidP="000B2011">
      <w:pPr>
        <w:rPr>
          <w:rFonts w:ascii="Courier New" w:hAnsi="Courier New" w:cs="Courier New"/>
          <w:sz w:val="20"/>
          <w:szCs w:val="20"/>
        </w:rPr>
      </w:pPr>
      <w:r w:rsidRPr="006F6C87">
        <w:rPr>
          <w:rFonts w:ascii="Courier New" w:hAnsi="Courier New" w:cs="Courier New"/>
          <w:sz w:val="20"/>
          <w:szCs w:val="20"/>
        </w:rPr>
        <w:tab/>
        <w:t>if (BrState == 1) {</w:t>
      </w:r>
      <w:r w:rsidRPr="006F6C87">
        <w:rPr>
          <w:rFonts w:ascii="Courier New" w:hAnsi="Courier New" w:cs="Courier New"/>
          <w:b/>
          <w:sz w:val="20"/>
          <w:szCs w:val="20"/>
        </w:rPr>
        <w:t>Serial</w:t>
      </w:r>
      <w:r w:rsidRPr="006F6C87">
        <w:rPr>
          <w:rFonts w:ascii="Courier New" w:hAnsi="Courier New" w:cs="Courier New"/>
          <w:sz w:val="20"/>
          <w:szCs w:val="20"/>
        </w:rPr>
        <w:t>.print("Burn Circuit is GO!");</w:t>
      </w:r>
    </w:p>
    <w:p w:rsidR="000B2011" w:rsidRPr="006F6C87" w:rsidRDefault="000B2011" w:rsidP="000B2011">
      <w:pPr>
        <w:rPr>
          <w:rFonts w:ascii="Courier New" w:hAnsi="Courier New" w:cs="Courier New"/>
          <w:sz w:val="20"/>
          <w:szCs w:val="20"/>
        </w:rPr>
      </w:pPr>
      <w:r w:rsidRPr="006F6C87">
        <w:rPr>
          <w:rFonts w:ascii="Courier New" w:hAnsi="Courier New" w:cs="Courier New"/>
          <w:sz w:val="20"/>
          <w:szCs w:val="20"/>
        </w:rPr>
        <w:tab/>
        <w:t>}</w:t>
      </w:r>
    </w:p>
    <w:p w:rsidR="000B2011" w:rsidRPr="006F6C87" w:rsidRDefault="000B2011" w:rsidP="000B2011">
      <w:pPr>
        <w:rPr>
          <w:rFonts w:ascii="Courier New" w:hAnsi="Courier New" w:cs="Courier New"/>
          <w:sz w:val="20"/>
          <w:szCs w:val="20"/>
        </w:rPr>
      </w:pPr>
      <w:r w:rsidRPr="006F6C87">
        <w:rPr>
          <w:rFonts w:ascii="Courier New" w:hAnsi="Courier New" w:cs="Courier New"/>
          <w:sz w:val="20"/>
          <w:szCs w:val="20"/>
        </w:rPr>
        <w:tab/>
        <w:t>else {Serial.print("Burn Circuit NOT ready!");</w:t>
      </w:r>
    </w:p>
    <w:p w:rsidR="000B2011" w:rsidRPr="006F6C87" w:rsidRDefault="000B2011" w:rsidP="000B2011">
      <w:pPr>
        <w:rPr>
          <w:rFonts w:ascii="Courier New" w:hAnsi="Courier New" w:cs="Courier New"/>
          <w:sz w:val="20"/>
          <w:szCs w:val="20"/>
        </w:rPr>
      </w:pPr>
      <w:r w:rsidRPr="006F6C87">
        <w:rPr>
          <w:rFonts w:ascii="Courier New" w:hAnsi="Courier New" w:cs="Courier New"/>
          <w:sz w:val="20"/>
          <w:szCs w:val="20"/>
        </w:rPr>
        <w:tab/>
        <w:t xml:space="preserve">  do{</w:t>
      </w:r>
    </w:p>
    <w:p w:rsidR="000B2011" w:rsidRPr="006F6C87" w:rsidRDefault="000B2011" w:rsidP="000B2011">
      <w:pPr>
        <w:rPr>
          <w:rFonts w:ascii="Courier New" w:hAnsi="Courier New" w:cs="Courier New"/>
          <w:sz w:val="20"/>
          <w:szCs w:val="20"/>
        </w:rPr>
      </w:pPr>
      <w:r w:rsidRPr="006F6C87">
        <w:rPr>
          <w:rFonts w:ascii="Courier New" w:hAnsi="Courier New" w:cs="Courier New"/>
          <w:sz w:val="20"/>
          <w:szCs w:val="20"/>
        </w:rPr>
        <w:tab/>
        <w:t xml:space="preserve">  }while (1==1);</w:t>
      </w:r>
    </w:p>
    <w:p w:rsidR="000B2011" w:rsidRPr="006F6C87" w:rsidRDefault="000B2011" w:rsidP="000B2011">
      <w:pPr>
        <w:rPr>
          <w:rFonts w:ascii="Courier New" w:hAnsi="Courier New" w:cs="Courier New"/>
          <w:sz w:val="20"/>
          <w:szCs w:val="20"/>
        </w:rPr>
      </w:pPr>
      <w:r w:rsidRPr="006F6C87">
        <w:rPr>
          <w:rFonts w:ascii="Courier New" w:hAnsi="Courier New" w:cs="Courier New"/>
          <w:sz w:val="20"/>
          <w:szCs w:val="20"/>
        </w:rPr>
        <w:tab/>
        <w:t>}</w:t>
      </w:r>
    </w:p>
    <w:p w:rsidR="000B2011" w:rsidRPr="002F4553" w:rsidRDefault="000B2011" w:rsidP="000B2011">
      <w:pPr>
        <w:rPr>
          <w:b/>
          <w:sz w:val="20"/>
          <w:szCs w:val="20"/>
        </w:rPr>
      </w:pPr>
    </w:p>
    <w:p w:rsidR="000B2011" w:rsidRDefault="000B2011" w:rsidP="000B2011">
      <w:pPr>
        <w:jc w:val="both"/>
      </w:pPr>
      <w:r>
        <w:t>Notice how we have introduced an IF… ELSE construct to choose between the two outcomes and we have inserted an infinite DO…WHILE loop to effectively halt execution until this mission critical circuit is operating correctly.</w:t>
      </w:r>
    </w:p>
    <w:p w:rsidR="000B2011" w:rsidRDefault="000B2011" w:rsidP="000B2011">
      <w:pPr>
        <w:jc w:val="both"/>
      </w:pPr>
    </w:p>
    <w:p w:rsidR="00F04584" w:rsidRDefault="000B2011" w:rsidP="000B2011">
      <w:pPr>
        <w:jc w:val="both"/>
      </w:pPr>
      <w:r>
        <w:rPr>
          <w:b/>
        </w:rPr>
        <w:t xml:space="preserve">Test </w:t>
      </w:r>
      <w:r w:rsidRPr="00A071B9">
        <w:rPr>
          <w:b/>
        </w:rPr>
        <w:t xml:space="preserve">Fire: </w:t>
      </w:r>
      <w:r>
        <w:t>To test your cir</w:t>
      </w:r>
      <w:r w:rsidR="00BF7AB7">
        <w:t>cuit prior to the final flight, we are using</w:t>
      </w:r>
      <w:r>
        <w:t xml:space="preserve"> a light bulb (similar impedance) in place of the burn resistor. Again test your software to verify that it is fully operational and ready for flight</w:t>
      </w:r>
      <w:r w:rsidR="00DF6CAE">
        <w:t xml:space="preserve"> (l</w:t>
      </w:r>
      <w:r w:rsidR="00FE4BD8">
        <w:t>amp lights for 5</w:t>
      </w:r>
      <w:r>
        <w:t xml:space="preserve"> seconds)</w:t>
      </w:r>
      <w:r w:rsidR="00DF6CAE">
        <w:t>. You only get one shot in s</w:t>
      </w:r>
      <w:r>
        <w:t xml:space="preserve">pace. </w:t>
      </w:r>
    </w:p>
    <w:p w:rsidR="00F04584" w:rsidRDefault="00F04584" w:rsidP="000B2011">
      <w:pPr>
        <w:jc w:val="both"/>
      </w:pPr>
    </w:p>
    <w:p w:rsidR="000B2011" w:rsidRDefault="00F04584" w:rsidP="000B2011">
      <w:pPr>
        <w:jc w:val="both"/>
      </w:pPr>
      <w:r>
        <w:t xml:space="preserve">The </w:t>
      </w:r>
      <w:r w:rsidRPr="003132F1">
        <w:t xml:space="preserve">first </w:t>
      </w:r>
      <w:r w:rsidR="00400641" w:rsidRPr="003132F1">
        <w:t>person</w:t>
      </w:r>
      <w:r w:rsidRPr="003132F1">
        <w:t xml:space="preserve"> </w:t>
      </w:r>
      <w:r>
        <w:t xml:space="preserve">finished will get to hook up to a </w:t>
      </w:r>
      <w:r w:rsidR="000B2011">
        <w:t>real burn resistor at the end of t</w:t>
      </w:r>
      <w:r>
        <w:t>he lab after all systems are GO and actually deploy the panels.</w:t>
      </w:r>
    </w:p>
    <w:p w:rsidR="000B2011" w:rsidRDefault="000B2011" w:rsidP="000B2011">
      <w:pPr>
        <w:jc w:val="both"/>
      </w:pPr>
    </w:p>
    <w:p w:rsidR="00DF6CAE" w:rsidRDefault="000B2011" w:rsidP="000B2011">
      <w:pPr>
        <w:jc w:val="both"/>
        <w:rPr>
          <w:b/>
        </w:rPr>
      </w:pPr>
      <w:r>
        <w:rPr>
          <w:b/>
        </w:rPr>
        <w:t>Part G – Mission Flight</w:t>
      </w:r>
    </w:p>
    <w:p w:rsidR="000B2011" w:rsidRDefault="000B2011" w:rsidP="000B2011">
      <w:pPr>
        <w:jc w:val="both"/>
      </w:pPr>
      <w:r>
        <w:t>Save your program as your final</w:t>
      </w:r>
      <w:r w:rsidR="00BF7AB7">
        <w:t xml:space="preserve"> part-F</w:t>
      </w:r>
      <w:r>
        <w:t xml:space="preserve"> </w:t>
      </w:r>
      <w:r w:rsidRPr="00840D79">
        <w:rPr>
          <w:b/>
        </w:rPr>
        <w:t>test</w:t>
      </w:r>
      <w:r>
        <w:t xml:space="preserve"> code. Now, s</w:t>
      </w:r>
      <w:r w:rsidRPr="00840D79">
        <w:rPr>
          <w:i/>
        </w:rPr>
        <w:t xml:space="preserve">ave it again with a new name for your </w:t>
      </w:r>
      <w:r w:rsidRPr="00840D79">
        <w:rPr>
          <w:b/>
          <w:i/>
        </w:rPr>
        <w:t>flight</w:t>
      </w:r>
      <w:r w:rsidRPr="00840D79">
        <w:rPr>
          <w:i/>
        </w:rPr>
        <w:t xml:space="preserve"> code</w:t>
      </w:r>
      <w:r>
        <w:t xml:space="preserve">. Now begin </w:t>
      </w:r>
      <w:r w:rsidR="00BF7AB7">
        <w:t>modifying</w:t>
      </w:r>
      <w:r w:rsidR="008F05F5">
        <w:t>, commenting-out,</w:t>
      </w:r>
      <w:r w:rsidR="00BF7AB7">
        <w:t xml:space="preserve"> or </w:t>
      </w:r>
      <w:r>
        <w:t>writing new code to implement the following mission objectives</w:t>
      </w:r>
      <w:r w:rsidRPr="00063B98">
        <w:rPr>
          <w:i/>
        </w:rPr>
        <w:t>.</w:t>
      </w:r>
      <w:r>
        <w:rPr>
          <w:i/>
        </w:rPr>
        <w:t xml:space="preserve"> Include lots of comments to help identify the sections of code and what each one does.</w:t>
      </w:r>
      <w:r>
        <w:t xml:space="preserve"> Each stage has a loop until its conditions are met. Your spacecraft is attached to a rocket. It will be powered up several seconds prior to </w:t>
      </w:r>
      <w:r w:rsidRPr="00D44CB0">
        <w:rPr>
          <w:i/>
        </w:rPr>
        <w:t>separation</w:t>
      </w:r>
      <w:r>
        <w:rPr>
          <w:i/>
        </w:rPr>
        <w:t xml:space="preserve">. </w:t>
      </w:r>
      <w:r w:rsidRPr="00D44CB0">
        <w:t xml:space="preserve">Separation will not occur unless all temperatures are nominal, the system is in eclipse, and the separation </w:t>
      </w:r>
      <w:r>
        <w:t>burn</w:t>
      </w:r>
      <w:r w:rsidRPr="00D44CB0">
        <w:t xml:space="preserve"> circuit is OK.</w:t>
      </w:r>
      <w:r>
        <w:t xml:space="preserve"> After separation, wait for sun alignment and then count down 10 seconds using the previous LED code to deploy the solar array string-cutter. (Note: Your code should write a log of the input sensors in Memory during the Flight test.</w:t>
      </w:r>
      <w:r w:rsidR="00DF6CAE">
        <w:t xml:space="preserve">  However, comment out the actual WRITE statement until all code is debugged and working.</w:t>
      </w:r>
      <w:r>
        <w:t>)</w:t>
      </w:r>
    </w:p>
    <w:p w:rsidR="000B2011" w:rsidRDefault="000B2011" w:rsidP="000B2011">
      <w:pPr>
        <w:jc w:val="both"/>
      </w:pPr>
    </w:p>
    <w:p w:rsidR="00AC684D" w:rsidDel="00BF7AB7" w:rsidRDefault="00AC684D" w:rsidP="00DF6CAE">
      <w:pPr>
        <w:jc w:val="both"/>
        <w:rPr>
          <w:del w:id="3" w:author="Bob Bruninga" w:date="2013-09-18T12:27:00Z"/>
        </w:rPr>
      </w:pPr>
    </w:p>
    <w:p w:rsidR="000B2011" w:rsidRPr="00D44CB0" w:rsidRDefault="000B2011" w:rsidP="00DF6CAE">
      <w:pPr>
        <w:jc w:val="both"/>
      </w:pPr>
      <w:r w:rsidRPr="00DF6CAE">
        <w:rPr>
          <w:u w:val="single"/>
        </w:rPr>
        <w:t>Mission Requirements</w:t>
      </w:r>
      <w:r>
        <w:t>:</w:t>
      </w:r>
    </w:p>
    <w:p w:rsidR="000B2011" w:rsidRDefault="000B2011" w:rsidP="000B2011">
      <w:pPr>
        <w:numPr>
          <w:ilvl w:val="0"/>
          <w:numId w:val="2"/>
        </w:numPr>
        <w:jc w:val="both"/>
      </w:pPr>
      <w:r>
        <w:t xml:space="preserve">Stage 1: Initialize variables </w:t>
      </w:r>
      <w:r w:rsidR="00BF7AB7">
        <w:t>and setup serial port</w:t>
      </w:r>
    </w:p>
    <w:p w:rsidR="000B2011" w:rsidRDefault="000B2011" w:rsidP="000B2011">
      <w:pPr>
        <w:numPr>
          <w:ilvl w:val="0"/>
          <w:numId w:val="2"/>
        </w:numPr>
        <w:jc w:val="both"/>
      </w:pPr>
      <w:r>
        <w:t>Pause 2 seconds before entering stage 2</w:t>
      </w:r>
    </w:p>
    <w:p w:rsidR="000B2011" w:rsidRDefault="00BF7AB7" w:rsidP="000B2011">
      <w:pPr>
        <w:numPr>
          <w:ilvl w:val="0"/>
          <w:numId w:val="2"/>
        </w:numPr>
        <w:jc w:val="both"/>
      </w:pPr>
      <w:r>
        <w:t xml:space="preserve">Check Burn Circuit continuity and </w:t>
      </w:r>
      <w:r w:rsidR="000B2011">
        <w:t>Proceed only if burn circuit is OK.</w:t>
      </w:r>
    </w:p>
    <w:p w:rsidR="000B2011" w:rsidRDefault="000B2011" w:rsidP="000B2011">
      <w:pPr>
        <w:numPr>
          <w:ilvl w:val="0"/>
          <w:numId w:val="2"/>
        </w:numPr>
        <w:jc w:val="both"/>
      </w:pPr>
      <w:r>
        <w:t xml:space="preserve">Stage 2: check status of all inputs </w:t>
      </w:r>
      <w:r w:rsidR="008F05F5">
        <w:t>e</w:t>
      </w:r>
      <w:r>
        <w:t xml:space="preserve">very second.  Proceed only if Temperatures are </w:t>
      </w:r>
      <w:r w:rsidR="00CE1CF4">
        <w:t>not in extreme cold</w:t>
      </w:r>
      <w:r>
        <w:t xml:space="preserve"> (not </w:t>
      </w:r>
      <w:r w:rsidR="00CE1CF4">
        <w:t>0</w:t>
      </w:r>
      <w:r>
        <w:t>), the spacecraft is in</w:t>
      </w:r>
      <w:r w:rsidR="00CE1CF4">
        <w:t xml:space="preserve"> the sun, (sun = 1</w:t>
      </w:r>
      <w:r>
        <w:t>) and the pyro circuit is OK (1). Light Green LED and proceed.</w:t>
      </w:r>
    </w:p>
    <w:p w:rsidR="000B2011" w:rsidRDefault="000B2011" w:rsidP="000B2011">
      <w:pPr>
        <w:numPr>
          <w:ilvl w:val="0"/>
          <w:numId w:val="2"/>
        </w:numPr>
        <w:jc w:val="both"/>
      </w:pPr>
      <w:r>
        <w:t>Stage 3: Wait in a loop, flashing Green</w:t>
      </w:r>
      <w:r w:rsidR="008F05F5">
        <w:t xml:space="preserve"> and checking</w:t>
      </w:r>
      <w:r w:rsidR="00BF7AB7">
        <w:t xml:space="preserve"> inputs</w:t>
      </w:r>
      <w:r>
        <w:t xml:space="preserve"> while waiting for the Separation Switch (push button). When detected, announce SEPARATION and</w:t>
      </w:r>
      <w:r w:rsidR="00CE1CF4">
        <w:t xml:space="preserve"> “waiting for Eclipse”.  P</w:t>
      </w:r>
      <w:r>
        <w:t>roceed to stage 4.</w:t>
      </w:r>
    </w:p>
    <w:p w:rsidR="000B2011" w:rsidRDefault="000B2011" w:rsidP="000B2011">
      <w:pPr>
        <w:numPr>
          <w:ilvl w:val="0"/>
          <w:numId w:val="2"/>
        </w:numPr>
        <w:jc w:val="both"/>
      </w:pPr>
      <w:r>
        <w:t>Stage 4: While flashing the green LED,</w:t>
      </w:r>
      <w:r w:rsidR="008F05F5">
        <w:t xml:space="preserve"> and checking</w:t>
      </w:r>
      <w:r>
        <w:t xml:space="preserve"> input</w:t>
      </w:r>
      <w:r w:rsidR="008F05F5">
        <w:t>s</w:t>
      </w:r>
      <w:r>
        <w:t xml:space="preserve"> every second, and confirming temperatures and pyro circuit OK, wait for sun </w:t>
      </w:r>
      <w:r w:rsidR="00CE1CF4">
        <w:t>to go into eclipse</w:t>
      </w:r>
      <w:r>
        <w:t>. Then</w:t>
      </w:r>
      <w:r w:rsidR="00CE1CF4">
        <w:t>, announce “Eclipse!” and</w:t>
      </w:r>
      <w:r>
        <w:t xml:space="preserve"> proceed to stage 5. </w:t>
      </w:r>
    </w:p>
    <w:p w:rsidR="000B2011" w:rsidRDefault="000B2011" w:rsidP="000B2011">
      <w:pPr>
        <w:numPr>
          <w:ilvl w:val="0"/>
          <w:numId w:val="2"/>
        </w:numPr>
        <w:jc w:val="both"/>
      </w:pPr>
      <w:r>
        <w:t>Stage 5: Begin 5 sec count-down, flashing yellow LED every second.</w:t>
      </w:r>
    </w:p>
    <w:p w:rsidR="000B2011" w:rsidRDefault="000B2011" w:rsidP="000B2011">
      <w:pPr>
        <w:numPr>
          <w:ilvl w:val="0"/>
          <w:numId w:val="2"/>
        </w:numPr>
        <w:jc w:val="both"/>
      </w:pPr>
      <w:r>
        <w:t>Fire the RED LED and burn resistor for 2 seconds</w:t>
      </w:r>
    </w:p>
    <w:p w:rsidR="000B2011" w:rsidRDefault="008F05F5" w:rsidP="000B2011">
      <w:pPr>
        <w:numPr>
          <w:ilvl w:val="0"/>
          <w:numId w:val="2"/>
        </w:numPr>
        <w:jc w:val="both"/>
      </w:pPr>
      <w:r>
        <w:t>Then stop execution (in an infinite “do {}while(1=1)” for example</w:t>
      </w:r>
    </w:p>
    <w:p w:rsidR="00F5251A" w:rsidRDefault="00F5251A" w:rsidP="00F5251A">
      <w:pPr>
        <w:jc w:val="both"/>
      </w:pPr>
    </w:p>
    <w:p w:rsidR="00F5251A" w:rsidRDefault="00F5251A" w:rsidP="00F5251A">
      <w:pPr>
        <w:jc w:val="both"/>
      </w:pPr>
      <w:r w:rsidRPr="008F05F5">
        <w:rPr>
          <w:b/>
        </w:rPr>
        <w:t>FLIGHT!</w:t>
      </w:r>
      <w:r>
        <w:t xml:space="preserve">  The instructor will help the first team finished that passes the Flight Readiness Review (FRR) to replace their test light bulb with wires going to a 39 ohm burn resistor on a model Cubesat connected to an external 12v power supply.  The change in resistor and voltage is because the small Arduino, powered from the 5v USB cannot actually produce the needed burn current.   When the burn resistor fires, a string around the spacecraft will release the solar panels.</w:t>
      </w:r>
    </w:p>
    <w:p w:rsidR="00F5251A" w:rsidRDefault="00F5251A" w:rsidP="00F5251A">
      <w:pPr>
        <w:jc w:val="both"/>
      </w:pPr>
    </w:p>
    <w:p w:rsidR="000B2011" w:rsidRDefault="000B2011" w:rsidP="000B2011">
      <w:pPr>
        <w:jc w:val="both"/>
      </w:pPr>
      <w:r>
        <w:t>Comment your program for understanding. Cut and paste your log data for your report.</w:t>
      </w:r>
    </w:p>
    <w:p w:rsidR="00E27CD3" w:rsidRDefault="00E27CD3" w:rsidP="00F80DCF"/>
    <w:p w:rsidR="002F4553" w:rsidRDefault="001A48EE" w:rsidP="00F80DCF">
      <w:r w:rsidRPr="001A48EE">
        <w:rPr>
          <w:b/>
        </w:rPr>
        <w:t>P</w:t>
      </w:r>
      <w:r w:rsidR="00BF16DC">
        <w:rPr>
          <w:b/>
        </w:rPr>
        <w:t>ost Lab Assignment</w:t>
      </w:r>
      <w:r w:rsidRPr="001A48EE">
        <w:rPr>
          <w:b/>
        </w:rPr>
        <w:t>:</w:t>
      </w:r>
      <w:r>
        <w:t xml:space="preserve">  </w:t>
      </w:r>
      <w:r w:rsidR="00E27CD3">
        <w:t>Prepare a</w:t>
      </w:r>
      <w:r w:rsidR="00E27CD3" w:rsidRPr="000B2011">
        <w:t xml:space="preserve"> </w:t>
      </w:r>
      <w:r w:rsidR="0006440F" w:rsidRPr="000B2011">
        <w:t>short</w:t>
      </w:r>
      <w:r w:rsidR="00587251">
        <w:t xml:space="preserve"> memorandum-style report (</w:t>
      </w:r>
      <w:r w:rsidR="00D743E1">
        <w:t>3</w:t>
      </w:r>
      <w:r w:rsidR="00587251">
        <w:t xml:space="preserve"> page maximum) </w:t>
      </w:r>
      <w:r w:rsidR="00E27CD3">
        <w:t>detailing you</w:t>
      </w:r>
      <w:r w:rsidR="00E009AC">
        <w:t>r</w:t>
      </w:r>
      <w:r w:rsidR="00E27CD3">
        <w:t xml:space="preserve"> experiments</w:t>
      </w:r>
      <w:r w:rsidR="00587251">
        <w:t>,</w:t>
      </w:r>
      <w:r w:rsidR="00E27CD3">
        <w:t xml:space="preserve"> key learning elements</w:t>
      </w:r>
      <w:r w:rsidR="00587251">
        <w:t>, and implications of this lab to spacecraft designers</w:t>
      </w:r>
      <w:r w:rsidR="00E27CD3">
        <w:t xml:space="preserve">.  </w:t>
      </w:r>
      <w:r w:rsidR="009F7352">
        <w:t xml:space="preserve">In addition, comment on your progress towards accomplishing </w:t>
      </w:r>
      <w:r w:rsidR="009F7352">
        <w:lastRenderedPageBreak/>
        <w:t xml:space="preserve">mission flight objectives.  </w:t>
      </w:r>
      <w:r w:rsidR="00587251">
        <w:t xml:space="preserve">Use portions of your code in your report as necessary to convey understanding.  </w:t>
      </w:r>
      <w:r w:rsidR="000B2011">
        <w:t xml:space="preserve">Also, address how you will use what you learned in this lab and apply it to your Capstone project.  </w:t>
      </w:r>
      <w:r w:rsidR="00587251">
        <w:t xml:space="preserve">Include a printout of your entire </w:t>
      </w:r>
      <w:r w:rsidR="000B2011">
        <w:t xml:space="preserve">“flight code” </w:t>
      </w:r>
      <w:r w:rsidR="00587251">
        <w:t>progra</w:t>
      </w:r>
      <w:r w:rsidR="000B2011">
        <w:t>m as an appendix to your report</w:t>
      </w:r>
      <w:r w:rsidR="00587251">
        <w:t>.</w:t>
      </w:r>
      <w:r w:rsidR="000B2011">
        <w:t xml:space="preserve"> </w:t>
      </w:r>
      <w:r w:rsidR="00587251">
        <w:t xml:space="preserve"> </w:t>
      </w:r>
      <w:r w:rsidR="000B2011">
        <w:t>Within your program, add suitable comments to so that you can remember what you did and come back to this software in the future as needed in this course and in your design courses.</w:t>
      </w:r>
      <w:r w:rsidR="00C144E8">
        <w:t xml:space="preserve">  Your memo will be graded as follows: progress towards mission objective (20%), presentation of key learning elements (40%), </w:t>
      </w:r>
      <w:r w:rsidR="00A670A0">
        <w:t xml:space="preserve">discussion of potential </w:t>
      </w:r>
      <w:r w:rsidR="00C144E8">
        <w:t>application to Capstone project (40%).</w:t>
      </w:r>
      <w:r w:rsidR="000B2011">
        <w:t xml:space="preserve">  </w:t>
      </w:r>
    </w:p>
    <w:p w:rsidR="002F4553" w:rsidRDefault="002F4553" w:rsidP="00F80DCF"/>
    <w:p w:rsidR="00DF6CAE" w:rsidRDefault="00DF6CAE" w:rsidP="000B2011">
      <w:pPr>
        <w:rPr>
          <w:b/>
          <w:sz w:val="20"/>
          <w:szCs w:val="20"/>
          <w:u w:val="single"/>
        </w:rPr>
      </w:pPr>
    </w:p>
    <w:p w:rsidR="008B43E9" w:rsidRDefault="008B43E9" w:rsidP="000B2011">
      <w:pPr>
        <w:rPr>
          <w:b/>
          <w:sz w:val="20"/>
          <w:szCs w:val="20"/>
          <w:u w:val="single"/>
        </w:rPr>
        <w:sectPr w:rsidR="008B43E9" w:rsidSect="0006440F">
          <w:footerReference w:type="default" r:id="rId16"/>
          <w:pgSz w:w="12240" w:h="15840"/>
          <w:pgMar w:top="1440" w:right="1800" w:bottom="1440" w:left="1800" w:header="720" w:footer="720" w:gutter="0"/>
          <w:cols w:space="720"/>
          <w:docGrid w:linePitch="360"/>
        </w:sectPr>
      </w:pPr>
    </w:p>
    <w:p w:rsidR="000B2011" w:rsidRPr="008B43E9" w:rsidRDefault="000B2011" w:rsidP="000B2011">
      <w:pPr>
        <w:rPr>
          <w:b/>
          <w:u w:val="single"/>
        </w:rPr>
      </w:pPr>
      <w:r w:rsidRPr="008B43E9">
        <w:rPr>
          <w:b/>
          <w:u w:val="single"/>
        </w:rPr>
        <w:lastRenderedPageBreak/>
        <w:t xml:space="preserve">C&amp;DH Lab </w:t>
      </w:r>
      <w:r w:rsidR="007F7BBC">
        <w:rPr>
          <w:b/>
          <w:u w:val="single"/>
        </w:rPr>
        <w:t>Inputs (pre-installed)</w:t>
      </w:r>
    </w:p>
    <w:p w:rsidR="000B2011" w:rsidRPr="00665B8D" w:rsidRDefault="000B2011" w:rsidP="000B2011">
      <w:pPr>
        <w:rPr>
          <w:sz w:val="20"/>
          <w:szCs w:val="20"/>
        </w:rPr>
      </w:pPr>
    </w:p>
    <w:p w:rsidR="000B2011" w:rsidRDefault="00AC684D" w:rsidP="000B2011">
      <w:pPr>
        <w:rPr>
          <w:sz w:val="20"/>
          <w:szCs w:val="20"/>
        </w:rPr>
      </w:pPr>
      <w:r>
        <w:rPr>
          <w:sz w:val="20"/>
          <w:szCs w:val="20"/>
        </w:rPr>
        <w:t>30</w:t>
      </w:r>
      <w:r w:rsidR="000B2011">
        <w:rPr>
          <w:sz w:val="20"/>
          <w:szCs w:val="20"/>
        </w:rPr>
        <w:t>0</w:t>
      </w:r>
      <w:r w:rsidR="000B2011" w:rsidRPr="00665B8D">
        <w:rPr>
          <w:sz w:val="20"/>
          <w:szCs w:val="20"/>
        </w:rPr>
        <w:t xml:space="preserve"> ohm</w:t>
      </w:r>
      <w:r w:rsidR="000B2011">
        <w:rPr>
          <w:sz w:val="20"/>
          <w:szCs w:val="20"/>
        </w:rPr>
        <w:t xml:space="preserve"> long</w:t>
      </w:r>
      <w:r w:rsidR="000B2011">
        <w:rPr>
          <w:sz w:val="20"/>
          <w:szCs w:val="20"/>
        </w:rPr>
        <w:tab/>
        <w:t>red red brn</w:t>
      </w:r>
      <w:r w:rsidR="000B2011">
        <w:rPr>
          <w:sz w:val="20"/>
          <w:szCs w:val="20"/>
        </w:rPr>
        <w:tab/>
        <w:t>3</w:t>
      </w:r>
    </w:p>
    <w:p w:rsidR="000B2011" w:rsidRPr="00665B8D" w:rsidRDefault="00AC684D" w:rsidP="000B2011">
      <w:pPr>
        <w:rPr>
          <w:sz w:val="20"/>
          <w:szCs w:val="20"/>
        </w:rPr>
      </w:pPr>
      <w:r>
        <w:rPr>
          <w:sz w:val="20"/>
          <w:szCs w:val="20"/>
        </w:rPr>
        <w:t>43</w:t>
      </w:r>
      <w:r w:rsidR="000B2011">
        <w:rPr>
          <w:sz w:val="20"/>
          <w:szCs w:val="20"/>
        </w:rPr>
        <w:t>0</w:t>
      </w:r>
      <w:r w:rsidR="000B2011" w:rsidRPr="00665B8D">
        <w:rPr>
          <w:sz w:val="20"/>
          <w:szCs w:val="20"/>
        </w:rPr>
        <w:t xml:space="preserve">  resistors</w:t>
      </w:r>
      <w:r w:rsidR="000B2011" w:rsidRPr="00665B8D">
        <w:rPr>
          <w:sz w:val="20"/>
          <w:szCs w:val="20"/>
        </w:rPr>
        <w:tab/>
      </w:r>
      <w:r w:rsidR="000B2011">
        <w:rPr>
          <w:sz w:val="20"/>
          <w:szCs w:val="20"/>
        </w:rPr>
        <w:t>grn blu brn</w:t>
      </w:r>
      <w:r w:rsidR="000B2011" w:rsidRPr="00665B8D">
        <w:rPr>
          <w:sz w:val="20"/>
          <w:szCs w:val="20"/>
        </w:rPr>
        <w:tab/>
        <w:t>3</w:t>
      </w:r>
    </w:p>
    <w:p w:rsidR="000B2011" w:rsidRPr="00665B8D" w:rsidRDefault="00EA017E" w:rsidP="000B2011">
      <w:pPr>
        <w:rPr>
          <w:sz w:val="20"/>
          <w:szCs w:val="20"/>
        </w:rPr>
      </w:pPr>
      <w:r>
        <w:rPr>
          <w:sz w:val="20"/>
          <w:szCs w:val="20"/>
        </w:rPr>
        <w:t>4</w:t>
      </w:r>
      <w:r w:rsidR="000B2011">
        <w:rPr>
          <w:sz w:val="20"/>
          <w:szCs w:val="20"/>
        </w:rPr>
        <w:t>.7 K resistor</w:t>
      </w:r>
      <w:r w:rsidR="000B2011">
        <w:rPr>
          <w:sz w:val="20"/>
          <w:szCs w:val="20"/>
        </w:rPr>
        <w:tab/>
        <w:t>red viol</w:t>
      </w:r>
      <w:r w:rsidR="000B2011" w:rsidRPr="00665B8D">
        <w:rPr>
          <w:sz w:val="20"/>
          <w:szCs w:val="20"/>
        </w:rPr>
        <w:t xml:space="preserve"> red</w:t>
      </w:r>
      <w:r w:rsidR="000B2011" w:rsidRPr="00665B8D">
        <w:rPr>
          <w:sz w:val="20"/>
          <w:szCs w:val="20"/>
        </w:rPr>
        <w:tab/>
        <w:t>1</w:t>
      </w:r>
    </w:p>
    <w:p w:rsidR="00D800F4" w:rsidRDefault="000B2011" w:rsidP="000B2011">
      <w:pPr>
        <w:rPr>
          <w:sz w:val="20"/>
          <w:szCs w:val="20"/>
        </w:rPr>
      </w:pPr>
      <w:r>
        <w:rPr>
          <w:sz w:val="20"/>
          <w:szCs w:val="20"/>
        </w:rPr>
        <w:t xml:space="preserve">7.5 </w:t>
      </w:r>
      <w:r w:rsidRPr="00665B8D">
        <w:rPr>
          <w:sz w:val="20"/>
          <w:szCs w:val="20"/>
        </w:rPr>
        <w:t xml:space="preserve">K  resistor </w:t>
      </w:r>
      <w:r w:rsidRPr="00665B8D">
        <w:rPr>
          <w:sz w:val="20"/>
          <w:szCs w:val="20"/>
        </w:rPr>
        <w:tab/>
      </w:r>
      <w:r>
        <w:rPr>
          <w:sz w:val="20"/>
          <w:szCs w:val="20"/>
        </w:rPr>
        <w:t>viol grn red</w:t>
      </w:r>
      <w:r w:rsidRPr="00665B8D">
        <w:rPr>
          <w:sz w:val="20"/>
          <w:szCs w:val="20"/>
        </w:rPr>
        <w:t xml:space="preserve"> </w:t>
      </w:r>
      <w:r w:rsidRPr="00665B8D">
        <w:rPr>
          <w:sz w:val="20"/>
          <w:szCs w:val="20"/>
        </w:rPr>
        <w:tab/>
        <w:t>1</w:t>
      </w:r>
      <w:r>
        <w:rPr>
          <w:sz w:val="20"/>
          <w:szCs w:val="20"/>
        </w:rPr>
        <w:t xml:space="preserve"> </w:t>
      </w:r>
    </w:p>
    <w:p w:rsidR="000B2011" w:rsidRDefault="000B2011" w:rsidP="000B2011">
      <w:pPr>
        <w:rPr>
          <w:sz w:val="20"/>
          <w:szCs w:val="20"/>
        </w:rPr>
      </w:pPr>
      <w:r>
        <w:rPr>
          <w:sz w:val="20"/>
          <w:szCs w:val="20"/>
        </w:rPr>
        <w:t>(or 8.2k in colder weather)</w:t>
      </w:r>
    </w:p>
    <w:p w:rsidR="007F7BBC" w:rsidRPr="00665B8D" w:rsidRDefault="007F7BBC" w:rsidP="007F7BBC">
      <w:pPr>
        <w:rPr>
          <w:sz w:val="20"/>
          <w:szCs w:val="20"/>
        </w:rPr>
      </w:pPr>
      <w:r w:rsidRPr="00665B8D">
        <w:rPr>
          <w:sz w:val="20"/>
          <w:szCs w:val="20"/>
        </w:rPr>
        <w:t>Thermistor</w:t>
      </w:r>
      <w:r w:rsidRPr="00665B8D">
        <w:rPr>
          <w:sz w:val="20"/>
          <w:szCs w:val="20"/>
        </w:rPr>
        <w:tab/>
      </w:r>
      <w:r w:rsidRPr="00665B8D">
        <w:rPr>
          <w:sz w:val="20"/>
          <w:szCs w:val="20"/>
        </w:rPr>
        <w:tab/>
      </w:r>
      <w:r w:rsidRPr="00665B8D">
        <w:rPr>
          <w:sz w:val="20"/>
          <w:szCs w:val="20"/>
        </w:rPr>
        <w:tab/>
        <w:t>1</w:t>
      </w:r>
    </w:p>
    <w:p w:rsidR="007F7BBC" w:rsidRPr="00665B8D" w:rsidRDefault="007F7BBC" w:rsidP="007F7BBC">
      <w:pPr>
        <w:rPr>
          <w:sz w:val="20"/>
          <w:szCs w:val="20"/>
        </w:rPr>
      </w:pPr>
      <w:r w:rsidRPr="00665B8D">
        <w:rPr>
          <w:sz w:val="20"/>
          <w:szCs w:val="20"/>
        </w:rPr>
        <w:t>Photo resistor</w:t>
      </w:r>
      <w:r w:rsidRPr="00665B8D">
        <w:rPr>
          <w:sz w:val="20"/>
          <w:szCs w:val="20"/>
        </w:rPr>
        <w:tab/>
      </w:r>
      <w:r w:rsidRPr="00665B8D">
        <w:rPr>
          <w:sz w:val="20"/>
          <w:szCs w:val="20"/>
        </w:rPr>
        <w:tab/>
      </w:r>
      <w:r w:rsidRPr="00665B8D">
        <w:rPr>
          <w:sz w:val="20"/>
          <w:szCs w:val="20"/>
        </w:rPr>
        <w:tab/>
        <w:t>1</w:t>
      </w:r>
    </w:p>
    <w:p w:rsidR="007F7BBC" w:rsidRDefault="007F7BBC" w:rsidP="007F7BBC">
      <w:pPr>
        <w:rPr>
          <w:sz w:val="20"/>
          <w:szCs w:val="20"/>
        </w:rPr>
      </w:pPr>
      <w:r w:rsidRPr="00665B8D">
        <w:rPr>
          <w:sz w:val="20"/>
          <w:szCs w:val="20"/>
        </w:rPr>
        <w:t>Push Button</w:t>
      </w:r>
      <w:r w:rsidRPr="00665B8D">
        <w:rPr>
          <w:sz w:val="20"/>
          <w:szCs w:val="20"/>
        </w:rPr>
        <w:tab/>
      </w:r>
      <w:r w:rsidRPr="00665B8D">
        <w:rPr>
          <w:sz w:val="20"/>
          <w:szCs w:val="20"/>
        </w:rPr>
        <w:tab/>
      </w:r>
      <w:r w:rsidRPr="00665B8D">
        <w:rPr>
          <w:sz w:val="20"/>
          <w:szCs w:val="20"/>
        </w:rPr>
        <w:tab/>
        <w:t>1</w:t>
      </w:r>
    </w:p>
    <w:p w:rsidR="007F7BBC" w:rsidRDefault="007F7BBC" w:rsidP="007F7BBC">
      <w:pPr>
        <w:rPr>
          <w:sz w:val="20"/>
          <w:szCs w:val="20"/>
        </w:rPr>
      </w:pPr>
      <w:r w:rsidRPr="00665B8D">
        <w:rPr>
          <w:sz w:val="20"/>
          <w:szCs w:val="20"/>
        </w:rPr>
        <w:t xml:space="preserve">Black tube for shading sensor </w:t>
      </w:r>
      <w:r>
        <w:rPr>
          <w:sz w:val="20"/>
          <w:szCs w:val="20"/>
        </w:rPr>
        <w:tab/>
      </w:r>
      <w:r w:rsidRPr="00665B8D">
        <w:rPr>
          <w:sz w:val="20"/>
          <w:szCs w:val="20"/>
        </w:rPr>
        <w:t>1</w:t>
      </w:r>
    </w:p>
    <w:p w:rsidR="007F7BBC" w:rsidRDefault="007F7BBC" w:rsidP="007F7BBC">
      <w:pPr>
        <w:rPr>
          <w:sz w:val="20"/>
          <w:szCs w:val="20"/>
        </w:rPr>
      </w:pPr>
      <w:r>
        <w:rPr>
          <w:sz w:val="20"/>
          <w:szCs w:val="20"/>
        </w:rPr>
        <w:t>0.4” jumpers</w:t>
      </w:r>
      <w:r>
        <w:rPr>
          <w:sz w:val="20"/>
          <w:szCs w:val="20"/>
        </w:rPr>
        <w:tab/>
      </w:r>
      <w:r>
        <w:rPr>
          <w:sz w:val="20"/>
          <w:szCs w:val="20"/>
        </w:rPr>
        <w:tab/>
      </w:r>
      <w:r>
        <w:rPr>
          <w:sz w:val="20"/>
          <w:szCs w:val="20"/>
        </w:rPr>
        <w:tab/>
        <w:t>2</w:t>
      </w:r>
    </w:p>
    <w:p w:rsidR="007F7BBC" w:rsidRDefault="007F7BBC" w:rsidP="007F7BBC">
      <w:pPr>
        <w:rPr>
          <w:sz w:val="20"/>
          <w:szCs w:val="20"/>
        </w:rPr>
      </w:pPr>
      <w:r>
        <w:rPr>
          <w:sz w:val="20"/>
          <w:szCs w:val="20"/>
        </w:rPr>
        <w:t xml:space="preserve">0.5” </w:t>
      </w:r>
      <w:r w:rsidRPr="00960727">
        <w:rPr>
          <w:sz w:val="20"/>
          <w:szCs w:val="20"/>
        </w:rPr>
        <w:t>Jumpers</w:t>
      </w:r>
      <w:r w:rsidRPr="00960727">
        <w:rPr>
          <w:sz w:val="20"/>
          <w:szCs w:val="20"/>
        </w:rPr>
        <w:tab/>
      </w:r>
      <w:r w:rsidRPr="00960727">
        <w:rPr>
          <w:sz w:val="20"/>
          <w:szCs w:val="20"/>
        </w:rPr>
        <w:tab/>
      </w:r>
      <w:r w:rsidRPr="00960727">
        <w:rPr>
          <w:sz w:val="20"/>
          <w:szCs w:val="20"/>
        </w:rPr>
        <w:tab/>
        <w:t>3</w:t>
      </w:r>
    </w:p>
    <w:p w:rsidR="007F7BBC" w:rsidRDefault="007F7BBC" w:rsidP="000B2011">
      <w:pPr>
        <w:rPr>
          <w:sz w:val="20"/>
          <w:szCs w:val="20"/>
        </w:rPr>
      </w:pPr>
    </w:p>
    <w:p w:rsidR="007F7BBC" w:rsidRPr="007F7BBC" w:rsidRDefault="007F7BBC" w:rsidP="000B2011">
      <w:pPr>
        <w:rPr>
          <w:b/>
          <w:u w:val="single"/>
        </w:rPr>
      </w:pPr>
      <w:r w:rsidRPr="007F7BBC">
        <w:rPr>
          <w:b/>
          <w:u w:val="single"/>
        </w:rPr>
        <w:t>Digital Outputs:</w:t>
      </w:r>
    </w:p>
    <w:p w:rsidR="000B2011" w:rsidRPr="00665B8D" w:rsidRDefault="000B2011" w:rsidP="000B2011">
      <w:pPr>
        <w:rPr>
          <w:sz w:val="20"/>
          <w:szCs w:val="20"/>
        </w:rPr>
      </w:pPr>
      <w:r>
        <w:rPr>
          <w:sz w:val="20"/>
          <w:szCs w:val="20"/>
        </w:rPr>
        <w:t>11</w:t>
      </w:r>
      <w:r w:rsidRPr="00665B8D">
        <w:rPr>
          <w:sz w:val="20"/>
          <w:szCs w:val="20"/>
        </w:rPr>
        <w:t xml:space="preserve"> K resistor</w:t>
      </w:r>
      <w:r w:rsidRPr="00665B8D">
        <w:rPr>
          <w:sz w:val="20"/>
          <w:szCs w:val="20"/>
        </w:rPr>
        <w:tab/>
        <w:t>brn brn org</w:t>
      </w:r>
      <w:r w:rsidRPr="00665B8D">
        <w:rPr>
          <w:sz w:val="20"/>
          <w:szCs w:val="20"/>
        </w:rPr>
        <w:tab/>
        <w:t>3</w:t>
      </w:r>
    </w:p>
    <w:p w:rsidR="000B2011" w:rsidRPr="00665B8D" w:rsidRDefault="000B2011" w:rsidP="000B2011">
      <w:pPr>
        <w:rPr>
          <w:sz w:val="20"/>
          <w:szCs w:val="20"/>
        </w:rPr>
      </w:pPr>
      <w:r>
        <w:rPr>
          <w:sz w:val="20"/>
          <w:szCs w:val="20"/>
        </w:rPr>
        <w:t>LEDs</w:t>
      </w:r>
      <w:r>
        <w:rPr>
          <w:sz w:val="20"/>
          <w:szCs w:val="20"/>
        </w:rPr>
        <w:tab/>
      </w:r>
      <w:r>
        <w:rPr>
          <w:sz w:val="20"/>
          <w:szCs w:val="20"/>
        </w:rPr>
        <w:tab/>
        <w:t>Grn,Yel,,Red</w:t>
      </w:r>
      <w:r>
        <w:rPr>
          <w:sz w:val="20"/>
          <w:szCs w:val="20"/>
        </w:rPr>
        <w:tab/>
        <w:t>3</w:t>
      </w:r>
    </w:p>
    <w:p w:rsidR="000B2011" w:rsidRPr="00665B8D" w:rsidRDefault="000B2011" w:rsidP="000B2011">
      <w:pPr>
        <w:rPr>
          <w:sz w:val="20"/>
          <w:szCs w:val="20"/>
        </w:rPr>
      </w:pPr>
      <w:r>
        <w:rPr>
          <w:sz w:val="20"/>
          <w:szCs w:val="20"/>
        </w:rPr>
        <w:t>2N2222 transistor</w:t>
      </w:r>
      <w:r>
        <w:rPr>
          <w:sz w:val="20"/>
          <w:szCs w:val="20"/>
        </w:rPr>
        <w:tab/>
      </w:r>
      <w:r w:rsidRPr="00665B8D">
        <w:rPr>
          <w:sz w:val="20"/>
          <w:szCs w:val="20"/>
        </w:rPr>
        <w:tab/>
      </w:r>
      <w:r w:rsidRPr="00665B8D">
        <w:rPr>
          <w:sz w:val="20"/>
          <w:szCs w:val="20"/>
        </w:rPr>
        <w:tab/>
      </w:r>
      <w:r>
        <w:rPr>
          <w:sz w:val="20"/>
          <w:szCs w:val="20"/>
        </w:rPr>
        <w:t>1</w:t>
      </w:r>
    </w:p>
    <w:p w:rsidR="000B2011" w:rsidRPr="00665B8D" w:rsidRDefault="000B2011" w:rsidP="000B2011">
      <w:pPr>
        <w:rPr>
          <w:sz w:val="20"/>
          <w:szCs w:val="20"/>
        </w:rPr>
      </w:pPr>
      <w:r w:rsidRPr="00665B8D">
        <w:rPr>
          <w:sz w:val="20"/>
          <w:szCs w:val="20"/>
        </w:rPr>
        <w:t>Light Bulb</w:t>
      </w:r>
      <w:r w:rsidRPr="00665B8D">
        <w:rPr>
          <w:sz w:val="20"/>
          <w:szCs w:val="20"/>
        </w:rPr>
        <w:tab/>
      </w:r>
      <w:r w:rsidRPr="00665B8D">
        <w:rPr>
          <w:sz w:val="20"/>
          <w:szCs w:val="20"/>
        </w:rPr>
        <w:tab/>
      </w:r>
      <w:r w:rsidRPr="00665B8D">
        <w:rPr>
          <w:sz w:val="20"/>
          <w:szCs w:val="20"/>
        </w:rPr>
        <w:tab/>
        <w:t>1</w:t>
      </w:r>
    </w:p>
    <w:p w:rsidR="00A05F9D" w:rsidRDefault="00A05F9D" w:rsidP="00F80DCF">
      <w:pPr>
        <w:rPr>
          <w:b/>
          <w:u w:val="single"/>
        </w:rPr>
      </w:pPr>
    </w:p>
    <w:p w:rsidR="008B43E9" w:rsidRPr="008B43E9" w:rsidRDefault="008B43E9" w:rsidP="00F80DCF">
      <w:pPr>
        <w:rPr>
          <w:b/>
          <w:u w:val="single"/>
        </w:rPr>
      </w:pPr>
      <w:r w:rsidRPr="008B43E9">
        <w:rPr>
          <w:b/>
          <w:u w:val="single"/>
        </w:rPr>
        <w:t>For Telemetry I</w:t>
      </w:r>
    </w:p>
    <w:p w:rsidR="008B43E9" w:rsidRDefault="008B43E9" w:rsidP="00F80DCF">
      <w:pPr>
        <w:rPr>
          <w:sz w:val="20"/>
          <w:szCs w:val="20"/>
        </w:rPr>
      </w:pPr>
    </w:p>
    <w:p w:rsidR="008B43E9" w:rsidRDefault="008B43E9" w:rsidP="00F80DCF">
      <w:pPr>
        <w:rPr>
          <w:sz w:val="20"/>
          <w:szCs w:val="20"/>
        </w:rPr>
      </w:pPr>
      <w:r>
        <w:rPr>
          <w:sz w:val="20"/>
          <w:szCs w:val="20"/>
        </w:rPr>
        <w:t>11K resistors</w:t>
      </w:r>
      <w:r>
        <w:rPr>
          <w:sz w:val="20"/>
          <w:szCs w:val="20"/>
        </w:rPr>
        <w:tab/>
        <w:t>brn brn org</w:t>
      </w:r>
      <w:r>
        <w:rPr>
          <w:sz w:val="20"/>
          <w:szCs w:val="20"/>
        </w:rPr>
        <w:tab/>
        <w:t>2</w:t>
      </w:r>
    </w:p>
    <w:p w:rsidR="002846F2" w:rsidRDefault="002846F2" w:rsidP="002846F2">
      <w:pPr>
        <w:rPr>
          <w:sz w:val="20"/>
          <w:szCs w:val="20"/>
        </w:rPr>
      </w:pPr>
      <w:r>
        <w:rPr>
          <w:sz w:val="20"/>
          <w:szCs w:val="20"/>
        </w:rPr>
        <w:t>10k resistor (blu)</w:t>
      </w:r>
      <w:r>
        <w:rPr>
          <w:sz w:val="20"/>
          <w:szCs w:val="20"/>
        </w:rPr>
        <w:tab/>
        <w:t>brn blk org</w:t>
      </w:r>
      <w:r>
        <w:rPr>
          <w:sz w:val="20"/>
          <w:szCs w:val="20"/>
        </w:rPr>
        <w:tab/>
        <w:t>1</w:t>
      </w:r>
    </w:p>
    <w:p w:rsidR="002846F2" w:rsidRDefault="002846F2" w:rsidP="002846F2">
      <w:pPr>
        <w:rPr>
          <w:sz w:val="20"/>
          <w:szCs w:val="20"/>
        </w:rPr>
      </w:pPr>
      <w:r>
        <w:rPr>
          <w:sz w:val="20"/>
          <w:szCs w:val="20"/>
        </w:rPr>
        <w:t>200k restor (brn)</w:t>
      </w:r>
      <w:r>
        <w:rPr>
          <w:sz w:val="20"/>
          <w:szCs w:val="20"/>
        </w:rPr>
        <w:tab/>
        <w:t>red blk yel</w:t>
      </w:r>
      <w:r>
        <w:rPr>
          <w:sz w:val="20"/>
          <w:szCs w:val="20"/>
        </w:rPr>
        <w:tab/>
        <w:t>1</w:t>
      </w:r>
    </w:p>
    <w:p w:rsidR="002846F2" w:rsidRDefault="002846F2" w:rsidP="002846F2">
      <w:pPr>
        <w:rPr>
          <w:sz w:val="20"/>
          <w:szCs w:val="20"/>
        </w:rPr>
      </w:pPr>
      <w:r>
        <w:rPr>
          <w:sz w:val="20"/>
          <w:szCs w:val="20"/>
        </w:rPr>
        <w:t>4.7 Ohm resistor</w:t>
      </w:r>
      <w:r>
        <w:rPr>
          <w:sz w:val="20"/>
          <w:szCs w:val="20"/>
        </w:rPr>
        <w:tab/>
        <w:t>yel vio gold</w:t>
      </w:r>
      <w:r>
        <w:rPr>
          <w:sz w:val="20"/>
          <w:szCs w:val="20"/>
        </w:rPr>
        <w:tab/>
        <w:t>1</w:t>
      </w:r>
    </w:p>
    <w:p w:rsidR="002846F2" w:rsidRDefault="002846F2" w:rsidP="002846F2">
      <w:pPr>
        <w:rPr>
          <w:sz w:val="20"/>
          <w:szCs w:val="20"/>
        </w:rPr>
      </w:pPr>
      <w:r>
        <w:rPr>
          <w:sz w:val="20"/>
          <w:szCs w:val="20"/>
        </w:rPr>
        <w:t>150 ohm BIG R</w:t>
      </w:r>
      <w:r>
        <w:rPr>
          <w:sz w:val="20"/>
          <w:szCs w:val="20"/>
        </w:rPr>
        <w:tab/>
        <w:t>brn grn brn</w:t>
      </w:r>
      <w:r>
        <w:rPr>
          <w:sz w:val="20"/>
          <w:szCs w:val="20"/>
        </w:rPr>
        <w:tab/>
        <w:t>1</w:t>
      </w:r>
    </w:p>
    <w:p w:rsidR="008B43E9" w:rsidRDefault="008B43E9" w:rsidP="00F80DCF">
      <w:pPr>
        <w:rPr>
          <w:sz w:val="20"/>
          <w:szCs w:val="20"/>
        </w:rPr>
      </w:pPr>
      <w:r>
        <w:rPr>
          <w:sz w:val="20"/>
          <w:szCs w:val="20"/>
        </w:rPr>
        <w:t>Serial cable to yel/blk pin cable</w:t>
      </w:r>
      <w:r>
        <w:rPr>
          <w:sz w:val="20"/>
          <w:szCs w:val="20"/>
        </w:rPr>
        <w:tab/>
        <w:t>1</w:t>
      </w:r>
    </w:p>
    <w:p w:rsidR="008B43E9" w:rsidRDefault="008B43E9" w:rsidP="00F80DCF">
      <w:pPr>
        <w:rPr>
          <w:sz w:val="20"/>
          <w:szCs w:val="20"/>
        </w:rPr>
      </w:pPr>
    </w:p>
    <w:p w:rsidR="008B43E9" w:rsidRPr="008B43E9" w:rsidRDefault="008B43E9" w:rsidP="00F80DCF">
      <w:pPr>
        <w:rPr>
          <w:b/>
          <w:u w:val="single"/>
        </w:rPr>
      </w:pPr>
      <w:r w:rsidRPr="008B43E9">
        <w:rPr>
          <w:b/>
          <w:u w:val="single"/>
        </w:rPr>
        <w:t>For Telemetry II</w:t>
      </w:r>
    </w:p>
    <w:p w:rsidR="008B43E9" w:rsidRDefault="008B43E9" w:rsidP="00F80DCF">
      <w:pPr>
        <w:rPr>
          <w:sz w:val="20"/>
          <w:szCs w:val="20"/>
        </w:rPr>
      </w:pPr>
    </w:p>
    <w:p w:rsidR="008B43E9" w:rsidRDefault="008B43E9" w:rsidP="00F80DCF">
      <w:pPr>
        <w:rPr>
          <w:sz w:val="20"/>
          <w:szCs w:val="20"/>
        </w:rPr>
      </w:pPr>
      <w:r>
        <w:rPr>
          <w:sz w:val="20"/>
          <w:szCs w:val="20"/>
        </w:rPr>
        <w:t>GPS unit per group</w:t>
      </w:r>
      <w:r>
        <w:rPr>
          <w:sz w:val="20"/>
          <w:szCs w:val="20"/>
        </w:rPr>
        <w:tab/>
      </w:r>
      <w:r>
        <w:rPr>
          <w:sz w:val="20"/>
          <w:szCs w:val="20"/>
        </w:rPr>
        <w:tab/>
        <w:t>1</w:t>
      </w:r>
    </w:p>
    <w:p w:rsidR="008B43E9" w:rsidRPr="000B2011" w:rsidRDefault="008B43E9" w:rsidP="00F80DCF">
      <w:pPr>
        <w:rPr>
          <w:sz w:val="20"/>
          <w:szCs w:val="20"/>
        </w:rPr>
      </w:pPr>
      <w:r>
        <w:rPr>
          <w:sz w:val="20"/>
          <w:szCs w:val="20"/>
        </w:rPr>
        <w:t>Male/male RS232 adapter</w:t>
      </w:r>
      <w:r>
        <w:rPr>
          <w:sz w:val="20"/>
          <w:szCs w:val="20"/>
        </w:rPr>
        <w:tab/>
      </w:r>
      <w:r>
        <w:rPr>
          <w:sz w:val="20"/>
          <w:szCs w:val="20"/>
        </w:rPr>
        <w:tab/>
        <w:t>1</w:t>
      </w:r>
    </w:p>
    <w:sectPr w:rsidR="008B43E9" w:rsidRPr="000B2011" w:rsidSect="008B43E9">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868" w:rsidRDefault="00702868" w:rsidP="000903DA">
      <w:r>
        <w:separator/>
      </w:r>
    </w:p>
  </w:endnote>
  <w:endnote w:type="continuationSeparator" w:id="0">
    <w:p w:rsidR="00702868" w:rsidRDefault="00702868" w:rsidP="00090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663767"/>
      <w:docPartObj>
        <w:docPartGallery w:val="Page Numbers (Bottom of Page)"/>
        <w:docPartUnique/>
      </w:docPartObj>
    </w:sdtPr>
    <w:sdtEndPr>
      <w:rPr>
        <w:noProof/>
      </w:rPr>
    </w:sdtEndPr>
    <w:sdtContent>
      <w:p w:rsidR="00B366C8" w:rsidRDefault="00B366C8">
        <w:pPr>
          <w:pStyle w:val="Footer"/>
          <w:jc w:val="right"/>
        </w:pPr>
        <w:r>
          <w:fldChar w:fldCharType="begin"/>
        </w:r>
        <w:r>
          <w:instrText xml:space="preserve"> PAGE   \* MERGEFORMAT </w:instrText>
        </w:r>
        <w:r>
          <w:fldChar w:fldCharType="separate"/>
        </w:r>
        <w:r w:rsidR="003132F1">
          <w:rPr>
            <w:noProof/>
          </w:rPr>
          <w:t>1</w:t>
        </w:r>
        <w:r>
          <w:rPr>
            <w:noProof/>
          </w:rPr>
          <w:fldChar w:fldCharType="end"/>
        </w:r>
      </w:p>
    </w:sdtContent>
  </w:sdt>
  <w:p w:rsidR="00B366C8" w:rsidRDefault="00B366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868" w:rsidRDefault="00702868" w:rsidP="000903DA">
      <w:r>
        <w:separator/>
      </w:r>
    </w:p>
  </w:footnote>
  <w:footnote w:type="continuationSeparator" w:id="0">
    <w:p w:rsidR="00702868" w:rsidRDefault="00702868" w:rsidP="000903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C3107"/>
    <w:multiLevelType w:val="hybridMultilevel"/>
    <w:tmpl w:val="6F825B4C"/>
    <w:lvl w:ilvl="0" w:tplc="60A617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CA3BC4"/>
    <w:multiLevelType w:val="hybridMultilevel"/>
    <w:tmpl w:val="BCBC04F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5053F7"/>
    <w:multiLevelType w:val="hybridMultilevel"/>
    <w:tmpl w:val="C3CA94A0"/>
    <w:lvl w:ilvl="0" w:tplc="92AC707C">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7F261BB"/>
    <w:multiLevelType w:val="hybridMultilevel"/>
    <w:tmpl w:val="FFA0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C4"/>
    <w:rsid w:val="000100AA"/>
    <w:rsid w:val="000145D9"/>
    <w:rsid w:val="00014CDF"/>
    <w:rsid w:val="0002181A"/>
    <w:rsid w:val="00022A5D"/>
    <w:rsid w:val="0003154B"/>
    <w:rsid w:val="00043458"/>
    <w:rsid w:val="00063588"/>
    <w:rsid w:val="00063B98"/>
    <w:rsid w:val="00064073"/>
    <w:rsid w:val="0006440F"/>
    <w:rsid w:val="00086AFD"/>
    <w:rsid w:val="000903DA"/>
    <w:rsid w:val="000A6B2E"/>
    <w:rsid w:val="000B2011"/>
    <w:rsid w:val="000D1ABD"/>
    <w:rsid w:val="000D430C"/>
    <w:rsid w:val="000E0EDB"/>
    <w:rsid w:val="000E1B6C"/>
    <w:rsid w:val="000E4991"/>
    <w:rsid w:val="000F0FE1"/>
    <w:rsid w:val="00100FDF"/>
    <w:rsid w:val="00103AC4"/>
    <w:rsid w:val="00107341"/>
    <w:rsid w:val="00110CD1"/>
    <w:rsid w:val="00126575"/>
    <w:rsid w:val="00127033"/>
    <w:rsid w:val="00130082"/>
    <w:rsid w:val="001334CB"/>
    <w:rsid w:val="00144E44"/>
    <w:rsid w:val="00150854"/>
    <w:rsid w:val="0015143F"/>
    <w:rsid w:val="00154843"/>
    <w:rsid w:val="00157844"/>
    <w:rsid w:val="0017166F"/>
    <w:rsid w:val="00184B6D"/>
    <w:rsid w:val="001874A8"/>
    <w:rsid w:val="001A29C4"/>
    <w:rsid w:val="001A48EE"/>
    <w:rsid w:val="001A4C0A"/>
    <w:rsid w:val="001A52D3"/>
    <w:rsid w:val="001A681A"/>
    <w:rsid w:val="001A7872"/>
    <w:rsid w:val="001D3598"/>
    <w:rsid w:val="001D43C8"/>
    <w:rsid w:val="001D7570"/>
    <w:rsid w:val="001F4298"/>
    <w:rsid w:val="001F5A9E"/>
    <w:rsid w:val="001F6F73"/>
    <w:rsid w:val="002176F4"/>
    <w:rsid w:val="00220F0F"/>
    <w:rsid w:val="00231122"/>
    <w:rsid w:val="00242E25"/>
    <w:rsid w:val="00245B7C"/>
    <w:rsid w:val="002517B3"/>
    <w:rsid w:val="00254FF8"/>
    <w:rsid w:val="002706AA"/>
    <w:rsid w:val="00283DA4"/>
    <w:rsid w:val="002846F2"/>
    <w:rsid w:val="00286009"/>
    <w:rsid w:val="00286A6E"/>
    <w:rsid w:val="00291EA9"/>
    <w:rsid w:val="0029292B"/>
    <w:rsid w:val="0029606E"/>
    <w:rsid w:val="002A2770"/>
    <w:rsid w:val="002A5234"/>
    <w:rsid w:val="002B104D"/>
    <w:rsid w:val="002B34EA"/>
    <w:rsid w:val="002B3E86"/>
    <w:rsid w:val="002C1E8D"/>
    <w:rsid w:val="002E07B7"/>
    <w:rsid w:val="002F4553"/>
    <w:rsid w:val="002F7E15"/>
    <w:rsid w:val="003075D2"/>
    <w:rsid w:val="003132F1"/>
    <w:rsid w:val="00313E9A"/>
    <w:rsid w:val="003256DE"/>
    <w:rsid w:val="003311A6"/>
    <w:rsid w:val="00332761"/>
    <w:rsid w:val="00332767"/>
    <w:rsid w:val="00340557"/>
    <w:rsid w:val="003447D8"/>
    <w:rsid w:val="00344C58"/>
    <w:rsid w:val="00346811"/>
    <w:rsid w:val="00350494"/>
    <w:rsid w:val="00360052"/>
    <w:rsid w:val="00362663"/>
    <w:rsid w:val="003654BD"/>
    <w:rsid w:val="00371244"/>
    <w:rsid w:val="00371CA8"/>
    <w:rsid w:val="0037582F"/>
    <w:rsid w:val="003761C3"/>
    <w:rsid w:val="003818EB"/>
    <w:rsid w:val="00392F82"/>
    <w:rsid w:val="003D6062"/>
    <w:rsid w:val="00400641"/>
    <w:rsid w:val="00414963"/>
    <w:rsid w:val="00422EA7"/>
    <w:rsid w:val="004235D6"/>
    <w:rsid w:val="00423FC4"/>
    <w:rsid w:val="00430021"/>
    <w:rsid w:val="00432D9D"/>
    <w:rsid w:val="0043473A"/>
    <w:rsid w:val="00437316"/>
    <w:rsid w:val="00446862"/>
    <w:rsid w:val="0045053B"/>
    <w:rsid w:val="00452278"/>
    <w:rsid w:val="0045492E"/>
    <w:rsid w:val="00455D15"/>
    <w:rsid w:val="00462080"/>
    <w:rsid w:val="00466150"/>
    <w:rsid w:val="00467785"/>
    <w:rsid w:val="00471A74"/>
    <w:rsid w:val="0047580E"/>
    <w:rsid w:val="00483D29"/>
    <w:rsid w:val="00486DEB"/>
    <w:rsid w:val="0049534B"/>
    <w:rsid w:val="004A4C31"/>
    <w:rsid w:val="004B3342"/>
    <w:rsid w:val="004C1352"/>
    <w:rsid w:val="004C4421"/>
    <w:rsid w:val="004D3FB1"/>
    <w:rsid w:val="004D6FA2"/>
    <w:rsid w:val="004E024C"/>
    <w:rsid w:val="004E46D2"/>
    <w:rsid w:val="00511A4C"/>
    <w:rsid w:val="00516B55"/>
    <w:rsid w:val="00533172"/>
    <w:rsid w:val="005428F9"/>
    <w:rsid w:val="00566409"/>
    <w:rsid w:val="00567AED"/>
    <w:rsid w:val="00572759"/>
    <w:rsid w:val="00575706"/>
    <w:rsid w:val="00587251"/>
    <w:rsid w:val="0058751E"/>
    <w:rsid w:val="005A04EB"/>
    <w:rsid w:val="005A5F05"/>
    <w:rsid w:val="005B552B"/>
    <w:rsid w:val="005D250C"/>
    <w:rsid w:val="005D35DC"/>
    <w:rsid w:val="005E47DB"/>
    <w:rsid w:val="005E7EFC"/>
    <w:rsid w:val="005F0614"/>
    <w:rsid w:val="005F0884"/>
    <w:rsid w:val="006016EC"/>
    <w:rsid w:val="0061007B"/>
    <w:rsid w:val="00620452"/>
    <w:rsid w:val="00624D43"/>
    <w:rsid w:val="006457F9"/>
    <w:rsid w:val="00654D7D"/>
    <w:rsid w:val="00657282"/>
    <w:rsid w:val="0066415B"/>
    <w:rsid w:val="006656A6"/>
    <w:rsid w:val="00665B8D"/>
    <w:rsid w:val="00665F52"/>
    <w:rsid w:val="006668DA"/>
    <w:rsid w:val="0067240A"/>
    <w:rsid w:val="00674488"/>
    <w:rsid w:val="00684636"/>
    <w:rsid w:val="006A19F3"/>
    <w:rsid w:val="006A68D5"/>
    <w:rsid w:val="006A7468"/>
    <w:rsid w:val="006A75FD"/>
    <w:rsid w:val="006E4C44"/>
    <w:rsid w:val="006F4729"/>
    <w:rsid w:val="006F507D"/>
    <w:rsid w:val="006F6C87"/>
    <w:rsid w:val="00702868"/>
    <w:rsid w:val="007077CD"/>
    <w:rsid w:val="00711E05"/>
    <w:rsid w:val="00754088"/>
    <w:rsid w:val="00757067"/>
    <w:rsid w:val="00766E0C"/>
    <w:rsid w:val="0077009A"/>
    <w:rsid w:val="00777624"/>
    <w:rsid w:val="00784ADA"/>
    <w:rsid w:val="0079754A"/>
    <w:rsid w:val="0079778C"/>
    <w:rsid w:val="007B2290"/>
    <w:rsid w:val="007B2328"/>
    <w:rsid w:val="007B28C0"/>
    <w:rsid w:val="007B45E0"/>
    <w:rsid w:val="007C4033"/>
    <w:rsid w:val="007D32DE"/>
    <w:rsid w:val="007D547C"/>
    <w:rsid w:val="007E1505"/>
    <w:rsid w:val="007E227E"/>
    <w:rsid w:val="007E274E"/>
    <w:rsid w:val="007F1A00"/>
    <w:rsid w:val="007F7BBC"/>
    <w:rsid w:val="008176E1"/>
    <w:rsid w:val="00821D7B"/>
    <w:rsid w:val="00826070"/>
    <w:rsid w:val="00831CB9"/>
    <w:rsid w:val="00833F02"/>
    <w:rsid w:val="00836857"/>
    <w:rsid w:val="00840D79"/>
    <w:rsid w:val="00845765"/>
    <w:rsid w:val="008514A0"/>
    <w:rsid w:val="00861F66"/>
    <w:rsid w:val="008717FA"/>
    <w:rsid w:val="00877FDD"/>
    <w:rsid w:val="00883A41"/>
    <w:rsid w:val="00884C3C"/>
    <w:rsid w:val="008A6889"/>
    <w:rsid w:val="008B0C16"/>
    <w:rsid w:val="008B43E9"/>
    <w:rsid w:val="008C0A3E"/>
    <w:rsid w:val="008C28BB"/>
    <w:rsid w:val="008D4E5E"/>
    <w:rsid w:val="008E1742"/>
    <w:rsid w:val="008F05F5"/>
    <w:rsid w:val="008F0F57"/>
    <w:rsid w:val="008F1669"/>
    <w:rsid w:val="00901E75"/>
    <w:rsid w:val="009063A7"/>
    <w:rsid w:val="009211A0"/>
    <w:rsid w:val="00927DFD"/>
    <w:rsid w:val="0094087D"/>
    <w:rsid w:val="0095652D"/>
    <w:rsid w:val="00957F68"/>
    <w:rsid w:val="009639E0"/>
    <w:rsid w:val="009764A6"/>
    <w:rsid w:val="009777EE"/>
    <w:rsid w:val="00983443"/>
    <w:rsid w:val="00985FB0"/>
    <w:rsid w:val="00986B46"/>
    <w:rsid w:val="00990469"/>
    <w:rsid w:val="009904BC"/>
    <w:rsid w:val="00992B14"/>
    <w:rsid w:val="00992B51"/>
    <w:rsid w:val="009A2D67"/>
    <w:rsid w:val="009A684C"/>
    <w:rsid w:val="009A7E10"/>
    <w:rsid w:val="009C3253"/>
    <w:rsid w:val="009C6B57"/>
    <w:rsid w:val="009E28EE"/>
    <w:rsid w:val="009E76EC"/>
    <w:rsid w:val="009F3CEC"/>
    <w:rsid w:val="009F7352"/>
    <w:rsid w:val="00A04E4B"/>
    <w:rsid w:val="00A05F9D"/>
    <w:rsid w:val="00A071B9"/>
    <w:rsid w:val="00A1478C"/>
    <w:rsid w:val="00A30DAE"/>
    <w:rsid w:val="00A342AC"/>
    <w:rsid w:val="00A34998"/>
    <w:rsid w:val="00A3600C"/>
    <w:rsid w:val="00A37099"/>
    <w:rsid w:val="00A42DEE"/>
    <w:rsid w:val="00A670A0"/>
    <w:rsid w:val="00A72985"/>
    <w:rsid w:val="00A7677A"/>
    <w:rsid w:val="00A835CD"/>
    <w:rsid w:val="00A924BB"/>
    <w:rsid w:val="00A94390"/>
    <w:rsid w:val="00AA330A"/>
    <w:rsid w:val="00AA3B73"/>
    <w:rsid w:val="00AB2E0D"/>
    <w:rsid w:val="00AB61F3"/>
    <w:rsid w:val="00AC2081"/>
    <w:rsid w:val="00AC684D"/>
    <w:rsid w:val="00AD2204"/>
    <w:rsid w:val="00AF2CFD"/>
    <w:rsid w:val="00AF2E15"/>
    <w:rsid w:val="00AF7D74"/>
    <w:rsid w:val="00B009B4"/>
    <w:rsid w:val="00B0210C"/>
    <w:rsid w:val="00B0474D"/>
    <w:rsid w:val="00B12D99"/>
    <w:rsid w:val="00B21C76"/>
    <w:rsid w:val="00B35E97"/>
    <w:rsid w:val="00B366C8"/>
    <w:rsid w:val="00B41A67"/>
    <w:rsid w:val="00B47093"/>
    <w:rsid w:val="00B64142"/>
    <w:rsid w:val="00B650B3"/>
    <w:rsid w:val="00B678E7"/>
    <w:rsid w:val="00B73BD0"/>
    <w:rsid w:val="00B95F27"/>
    <w:rsid w:val="00B974CA"/>
    <w:rsid w:val="00BA6572"/>
    <w:rsid w:val="00BB2865"/>
    <w:rsid w:val="00BB79A7"/>
    <w:rsid w:val="00BD01E1"/>
    <w:rsid w:val="00BE0E46"/>
    <w:rsid w:val="00BE1F54"/>
    <w:rsid w:val="00BE655B"/>
    <w:rsid w:val="00BF16DC"/>
    <w:rsid w:val="00BF5D97"/>
    <w:rsid w:val="00BF7AB7"/>
    <w:rsid w:val="00C01C87"/>
    <w:rsid w:val="00C05FDD"/>
    <w:rsid w:val="00C11A4B"/>
    <w:rsid w:val="00C144E8"/>
    <w:rsid w:val="00C14E90"/>
    <w:rsid w:val="00C355B2"/>
    <w:rsid w:val="00C36358"/>
    <w:rsid w:val="00C366AF"/>
    <w:rsid w:val="00C433F8"/>
    <w:rsid w:val="00C45EA4"/>
    <w:rsid w:val="00C57851"/>
    <w:rsid w:val="00C62461"/>
    <w:rsid w:val="00C63885"/>
    <w:rsid w:val="00C65812"/>
    <w:rsid w:val="00C67F54"/>
    <w:rsid w:val="00C8673D"/>
    <w:rsid w:val="00CA01EC"/>
    <w:rsid w:val="00CC25CA"/>
    <w:rsid w:val="00CC474B"/>
    <w:rsid w:val="00CE1CF4"/>
    <w:rsid w:val="00CE3987"/>
    <w:rsid w:val="00CF4A10"/>
    <w:rsid w:val="00CF5E5B"/>
    <w:rsid w:val="00CF7B07"/>
    <w:rsid w:val="00D00F9D"/>
    <w:rsid w:val="00D03C53"/>
    <w:rsid w:val="00D040B5"/>
    <w:rsid w:val="00D06736"/>
    <w:rsid w:val="00D17457"/>
    <w:rsid w:val="00D17CC9"/>
    <w:rsid w:val="00D20053"/>
    <w:rsid w:val="00D22ABE"/>
    <w:rsid w:val="00D35AFB"/>
    <w:rsid w:val="00D44CB0"/>
    <w:rsid w:val="00D62C2A"/>
    <w:rsid w:val="00D67F2A"/>
    <w:rsid w:val="00D743E1"/>
    <w:rsid w:val="00D7442B"/>
    <w:rsid w:val="00D800F4"/>
    <w:rsid w:val="00D83C50"/>
    <w:rsid w:val="00D858BA"/>
    <w:rsid w:val="00D85B79"/>
    <w:rsid w:val="00D90573"/>
    <w:rsid w:val="00DD1B87"/>
    <w:rsid w:val="00DD3060"/>
    <w:rsid w:val="00DE1E7C"/>
    <w:rsid w:val="00DE310B"/>
    <w:rsid w:val="00DE70E9"/>
    <w:rsid w:val="00DF1D5E"/>
    <w:rsid w:val="00DF6CAE"/>
    <w:rsid w:val="00E009AC"/>
    <w:rsid w:val="00E07516"/>
    <w:rsid w:val="00E07CD6"/>
    <w:rsid w:val="00E15EFF"/>
    <w:rsid w:val="00E22336"/>
    <w:rsid w:val="00E24161"/>
    <w:rsid w:val="00E251B1"/>
    <w:rsid w:val="00E27CD3"/>
    <w:rsid w:val="00E32460"/>
    <w:rsid w:val="00E43DAE"/>
    <w:rsid w:val="00E457E6"/>
    <w:rsid w:val="00E5086E"/>
    <w:rsid w:val="00E51AC3"/>
    <w:rsid w:val="00E52AA1"/>
    <w:rsid w:val="00E60E3E"/>
    <w:rsid w:val="00E80F90"/>
    <w:rsid w:val="00E914B2"/>
    <w:rsid w:val="00E94C4A"/>
    <w:rsid w:val="00EA017E"/>
    <w:rsid w:val="00EA1128"/>
    <w:rsid w:val="00EA1238"/>
    <w:rsid w:val="00EA3C84"/>
    <w:rsid w:val="00EA562C"/>
    <w:rsid w:val="00EC0B15"/>
    <w:rsid w:val="00EC275D"/>
    <w:rsid w:val="00ED757D"/>
    <w:rsid w:val="00EF0716"/>
    <w:rsid w:val="00EF51C7"/>
    <w:rsid w:val="00F00D69"/>
    <w:rsid w:val="00F03707"/>
    <w:rsid w:val="00F03880"/>
    <w:rsid w:val="00F04584"/>
    <w:rsid w:val="00F129FC"/>
    <w:rsid w:val="00F15BD8"/>
    <w:rsid w:val="00F177AF"/>
    <w:rsid w:val="00F20BEA"/>
    <w:rsid w:val="00F241D2"/>
    <w:rsid w:val="00F353D1"/>
    <w:rsid w:val="00F36939"/>
    <w:rsid w:val="00F42261"/>
    <w:rsid w:val="00F439C3"/>
    <w:rsid w:val="00F459B9"/>
    <w:rsid w:val="00F5134F"/>
    <w:rsid w:val="00F5251A"/>
    <w:rsid w:val="00F54C47"/>
    <w:rsid w:val="00F5785E"/>
    <w:rsid w:val="00F62EBC"/>
    <w:rsid w:val="00F733DD"/>
    <w:rsid w:val="00F74B8E"/>
    <w:rsid w:val="00F74C48"/>
    <w:rsid w:val="00F80DCF"/>
    <w:rsid w:val="00F815ED"/>
    <w:rsid w:val="00F855C9"/>
    <w:rsid w:val="00F86F59"/>
    <w:rsid w:val="00FA04D5"/>
    <w:rsid w:val="00FA2357"/>
    <w:rsid w:val="00FA2452"/>
    <w:rsid w:val="00FC112D"/>
    <w:rsid w:val="00FE4BD8"/>
    <w:rsid w:val="00FF25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301210-A87A-4097-BEBA-56A39AD6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BE1F54"/>
    <w:rPr>
      <w:sz w:val="16"/>
      <w:szCs w:val="16"/>
    </w:rPr>
  </w:style>
  <w:style w:type="paragraph" w:styleId="CommentText">
    <w:name w:val="annotation text"/>
    <w:basedOn w:val="Normal"/>
    <w:link w:val="CommentTextChar"/>
    <w:rsid w:val="00BE1F54"/>
    <w:rPr>
      <w:sz w:val="20"/>
      <w:szCs w:val="20"/>
    </w:rPr>
  </w:style>
  <w:style w:type="character" w:customStyle="1" w:styleId="CommentTextChar">
    <w:name w:val="Comment Text Char"/>
    <w:basedOn w:val="DefaultParagraphFont"/>
    <w:link w:val="CommentText"/>
    <w:rsid w:val="00BE1F54"/>
  </w:style>
  <w:style w:type="paragraph" w:styleId="CommentSubject">
    <w:name w:val="annotation subject"/>
    <w:basedOn w:val="CommentText"/>
    <w:next w:val="CommentText"/>
    <w:link w:val="CommentSubjectChar"/>
    <w:rsid w:val="00BE1F54"/>
    <w:rPr>
      <w:b/>
      <w:bCs/>
    </w:rPr>
  </w:style>
  <w:style w:type="character" w:customStyle="1" w:styleId="CommentSubjectChar">
    <w:name w:val="Comment Subject Char"/>
    <w:link w:val="CommentSubject"/>
    <w:rsid w:val="00BE1F54"/>
    <w:rPr>
      <w:b/>
      <w:bCs/>
    </w:rPr>
  </w:style>
  <w:style w:type="paragraph" w:styleId="BalloonText">
    <w:name w:val="Balloon Text"/>
    <w:basedOn w:val="Normal"/>
    <w:link w:val="BalloonTextChar"/>
    <w:rsid w:val="00BE1F54"/>
    <w:rPr>
      <w:rFonts w:ascii="Tahoma" w:hAnsi="Tahoma" w:cs="Tahoma"/>
      <w:sz w:val="16"/>
      <w:szCs w:val="16"/>
    </w:rPr>
  </w:style>
  <w:style w:type="character" w:customStyle="1" w:styleId="BalloonTextChar">
    <w:name w:val="Balloon Text Char"/>
    <w:link w:val="BalloonText"/>
    <w:rsid w:val="00BE1F54"/>
    <w:rPr>
      <w:rFonts w:ascii="Tahoma" w:hAnsi="Tahoma" w:cs="Tahoma"/>
      <w:sz w:val="16"/>
      <w:szCs w:val="16"/>
    </w:rPr>
  </w:style>
  <w:style w:type="paragraph" w:styleId="Header">
    <w:name w:val="header"/>
    <w:basedOn w:val="Normal"/>
    <w:link w:val="HeaderChar"/>
    <w:rsid w:val="000903DA"/>
    <w:pPr>
      <w:tabs>
        <w:tab w:val="center" w:pos="4680"/>
        <w:tab w:val="right" w:pos="9360"/>
      </w:tabs>
    </w:pPr>
  </w:style>
  <w:style w:type="character" w:customStyle="1" w:styleId="HeaderChar">
    <w:name w:val="Header Char"/>
    <w:basedOn w:val="DefaultParagraphFont"/>
    <w:link w:val="Header"/>
    <w:rsid w:val="000903DA"/>
    <w:rPr>
      <w:sz w:val="24"/>
      <w:szCs w:val="24"/>
    </w:rPr>
  </w:style>
  <w:style w:type="paragraph" w:styleId="Footer">
    <w:name w:val="footer"/>
    <w:basedOn w:val="Normal"/>
    <w:link w:val="FooterChar"/>
    <w:uiPriority w:val="99"/>
    <w:rsid w:val="000903DA"/>
    <w:pPr>
      <w:tabs>
        <w:tab w:val="center" w:pos="4680"/>
        <w:tab w:val="right" w:pos="9360"/>
      </w:tabs>
    </w:pPr>
  </w:style>
  <w:style w:type="character" w:customStyle="1" w:styleId="FooterChar">
    <w:name w:val="Footer Char"/>
    <w:basedOn w:val="DefaultParagraphFont"/>
    <w:link w:val="Footer"/>
    <w:uiPriority w:val="99"/>
    <w:rsid w:val="000903DA"/>
    <w:rPr>
      <w:sz w:val="24"/>
      <w:szCs w:val="24"/>
    </w:rPr>
  </w:style>
  <w:style w:type="paragraph" w:styleId="ListParagraph">
    <w:name w:val="List Paragraph"/>
    <w:basedOn w:val="Normal"/>
    <w:uiPriority w:val="34"/>
    <w:qFormat/>
    <w:rsid w:val="00956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4808</Words>
  <Characters>23079</Characters>
  <Application>Microsoft Office Word</Application>
  <DocSecurity>4</DocSecurity>
  <Lines>192</Lines>
  <Paragraphs>55</Paragraphs>
  <ScaleCrop>false</ScaleCrop>
  <HeadingPairs>
    <vt:vector size="2" baseType="variant">
      <vt:variant>
        <vt:lpstr>Title</vt:lpstr>
      </vt:variant>
      <vt:variant>
        <vt:i4>1</vt:i4>
      </vt:variant>
    </vt:vector>
  </HeadingPairs>
  <TitlesOfParts>
    <vt:vector size="1" baseType="lpstr">
      <vt:lpstr>EA-467 Command and Control</vt:lpstr>
    </vt:vector>
  </TitlesOfParts>
  <Company>USNA</Company>
  <LinksUpToDate>false</LinksUpToDate>
  <CharactersWithSpaces>27832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EA-467 Command and Control</dc:title>
  <dc:creator>Maintenance</dc:creator>
  <cp:lastModifiedBy>Bruninga, Robert E CIV USNA Annapolis</cp:lastModifiedBy>
  <cp:revision>2</cp:revision>
  <cp:lastPrinted>2016-09-27T22:11:00Z</cp:lastPrinted>
  <dcterms:created xsi:type="dcterms:W3CDTF">2016-09-29T22:51:00Z</dcterms:created>
  <dcterms:modified xsi:type="dcterms:W3CDTF">2016-09-29T22:51:00Z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1223457631</vt:i4>
  </property>
</Properties>
</file>